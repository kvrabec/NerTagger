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3210" w14:textId="77777777" w:rsidR="00B62221" w:rsidRDefault="00B62221" w:rsidP="00B62221">
      <w:pPr>
        <w:jc w:val="center"/>
        <w:rPr>
          <w:b/>
          <w:bCs/>
          <w:sz w:val="28"/>
          <w:szCs w:val="28"/>
        </w:rPr>
      </w:pPr>
      <w:bookmarkStart w:id="0" w:name="_Hlk523861614"/>
      <w:r w:rsidRPr="0029026C">
        <w:rPr>
          <w:b/>
          <w:bCs/>
          <w:sz w:val="28"/>
          <w:szCs w:val="28"/>
        </w:rPr>
        <w:t>TEHNIČKO VELEUČILIŠTE U ZAGREBU</w:t>
      </w:r>
    </w:p>
    <w:p w14:paraId="5C983B92" w14:textId="77777777" w:rsidR="00B62221" w:rsidRDefault="00B62221" w:rsidP="00B62221">
      <w:pPr>
        <w:jc w:val="center"/>
        <w:rPr>
          <w:b/>
        </w:rPr>
      </w:pPr>
      <w:r w:rsidRPr="0029026C">
        <w:rPr>
          <w:b/>
        </w:rPr>
        <w:t>STRUČNI STUDIJ</w:t>
      </w:r>
      <w:r>
        <w:rPr>
          <w:b/>
        </w:rPr>
        <w:t xml:space="preserve"> RAČUNARSTVA</w:t>
      </w:r>
    </w:p>
    <w:p w14:paraId="57322CE0" w14:textId="77777777" w:rsidR="00B62221" w:rsidRDefault="00B62221" w:rsidP="00B62221">
      <w:pPr>
        <w:jc w:val="center"/>
        <w:rPr>
          <w:b/>
        </w:rPr>
      </w:pPr>
    </w:p>
    <w:p w14:paraId="3AF0693D" w14:textId="77777777" w:rsidR="00B62221" w:rsidRDefault="00B62221" w:rsidP="00B62221">
      <w:pPr>
        <w:pStyle w:val="Naslovnica"/>
        <w:rPr>
          <w:b w:val="0"/>
        </w:rPr>
      </w:pPr>
    </w:p>
    <w:p w14:paraId="34021729" w14:textId="77777777" w:rsidR="00B62221" w:rsidRDefault="00B62221" w:rsidP="00B62221">
      <w:pPr>
        <w:pStyle w:val="Naslovnica"/>
        <w:rPr>
          <w:b w:val="0"/>
        </w:rPr>
      </w:pPr>
    </w:p>
    <w:p w14:paraId="4F3F5D1B" w14:textId="77777777" w:rsidR="00B62221" w:rsidRDefault="00B62221" w:rsidP="00B62221">
      <w:pPr>
        <w:pStyle w:val="Naslovnica"/>
        <w:rPr>
          <w:b w:val="0"/>
        </w:rPr>
      </w:pPr>
    </w:p>
    <w:p w14:paraId="4CE3AD26" w14:textId="77777777" w:rsidR="00B62221" w:rsidRDefault="00B62221" w:rsidP="00B62221">
      <w:pPr>
        <w:pStyle w:val="Naslovnica"/>
        <w:rPr>
          <w:b w:val="0"/>
        </w:rPr>
      </w:pPr>
    </w:p>
    <w:p w14:paraId="55766A90" w14:textId="77777777" w:rsidR="00B62221" w:rsidRDefault="00B62221" w:rsidP="00B62221">
      <w:pPr>
        <w:pStyle w:val="Naslovnica"/>
        <w:rPr>
          <w:b w:val="0"/>
        </w:rPr>
      </w:pPr>
    </w:p>
    <w:p w14:paraId="3AE2F566" w14:textId="77777777" w:rsidR="00B62221" w:rsidRDefault="00B62221" w:rsidP="00B62221">
      <w:pPr>
        <w:pStyle w:val="Naslovnica"/>
        <w:rPr>
          <w:b w:val="0"/>
        </w:rPr>
      </w:pPr>
    </w:p>
    <w:p w14:paraId="2FED10CA" w14:textId="77777777" w:rsidR="00B62221" w:rsidRDefault="00B62221" w:rsidP="00B62221">
      <w:pPr>
        <w:pStyle w:val="Naslovnica"/>
        <w:rPr>
          <w:b w:val="0"/>
        </w:rPr>
      </w:pPr>
    </w:p>
    <w:p w14:paraId="34A9DAD8" w14:textId="77777777" w:rsidR="00B62221" w:rsidRPr="00C72BF4" w:rsidRDefault="00B62221" w:rsidP="00B62221">
      <w:pPr>
        <w:pStyle w:val="Naslovnica"/>
        <w:rPr>
          <w:b w:val="0"/>
        </w:rPr>
      </w:pPr>
      <w:r w:rsidRPr="00C72BF4">
        <w:rPr>
          <w:b w:val="0"/>
        </w:rPr>
        <w:fldChar w:fldCharType="begin"/>
      </w:r>
      <w:r w:rsidRPr="00C72BF4">
        <w:rPr>
          <w:b w:val="0"/>
        </w:rPr>
        <w:instrText xml:space="preserve"> AUTHOR  "Ime Prezime"  \* MERGEFORMAT </w:instrText>
      </w:r>
      <w:r w:rsidRPr="00C72BF4">
        <w:rPr>
          <w:b w:val="0"/>
        </w:rPr>
        <w:fldChar w:fldCharType="separate"/>
      </w:r>
      <w:r>
        <w:rPr>
          <w:b w:val="0"/>
          <w:noProof/>
        </w:rPr>
        <w:t>Kristijan Vrabec</w:t>
      </w:r>
      <w:r w:rsidRPr="00C72BF4">
        <w:rPr>
          <w:b w:val="0"/>
        </w:rPr>
        <w:fldChar w:fldCharType="end"/>
      </w:r>
    </w:p>
    <w:p w14:paraId="733D528D" w14:textId="1E66D4F8" w:rsidR="00B62221" w:rsidRPr="00C72BF4" w:rsidRDefault="00CE7700" w:rsidP="00B62221">
      <w:pPr>
        <w:pStyle w:val="Naslovnica"/>
        <w:rPr>
          <w:sz w:val="40"/>
          <w:szCs w:val="40"/>
        </w:rPr>
      </w:pPr>
      <w:r>
        <w:rPr>
          <w:sz w:val="40"/>
          <w:szCs w:val="40"/>
        </w:rPr>
        <w:t>Dubinska analiza podataka u svrhu generiranja kviz pitanja</w:t>
      </w:r>
    </w:p>
    <w:p w14:paraId="1294F35F" w14:textId="6300AD73" w:rsidR="00B62221" w:rsidRPr="00525A76" w:rsidRDefault="00D6783B" w:rsidP="00B62221">
      <w:pPr>
        <w:pStyle w:val="Ostalo"/>
        <w:jc w:val="center"/>
      </w:pPr>
      <w:r>
        <w:rPr>
          <w:b w:val="0"/>
        </w:rPr>
        <w:t>DIPLOMSKI RAD br. I 969</w:t>
      </w:r>
    </w:p>
    <w:p w14:paraId="774938A2" w14:textId="77777777" w:rsidR="00B62221" w:rsidRDefault="00B62221" w:rsidP="00B62221">
      <w:pPr>
        <w:pStyle w:val="Ostalo"/>
      </w:pPr>
    </w:p>
    <w:p w14:paraId="4F0E96BC" w14:textId="77777777" w:rsidR="00B62221" w:rsidRDefault="00B62221" w:rsidP="00B62221">
      <w:pPr>
        <w:pStyle w:val="Ostalo"/>
      </w:pPr>
    </w:p>
    <w:p w14:paraId="7DB99C1C" w14:textId="77777777" w:rsidR="00B62221" w:rsidRDefault="00B62221" w:rsidP="00B62221">
      <w:pPr>
        <w:pStyle w:val="Ostalo"/>
      </w:pPr>
    </w:p>
    <w:p w14:paraId="202C8085" w14:textId="77777777" w:rsidR="00B62221" w:rsidRDefault="00B62221" w:rsidP="00B62221">
      <w:pPr>
        <w:pStyle w:val="Ostalo"/>
      </w:pPr>
    </w:p>
    <w:p w14:paraId="664B28E9" w14:textId="77777777" w:rsidR="00B62221" w:rsidRDefault="00B62221" w:rsidP="00B62221">
      <w:pPr>
        <w:pStyle w:val="Ostalo"/>
      </w:pPr>
    </w:p>
    <w:p w14:paraId="6C6D4E21" w14:textId="77777777" w:rsidR="00B62221" w:rsidRDefault="00B62221" w:rsidP="00B62221">
      <w:pPr>
        <w:pStyle w:val="Ostalo"/>
      </w:pPr>
    </w:p>
    <w:p w14:paraId="385B3FE0" w14:textId="77777777" w:rsidR="00B62221" w:rsidRDefault="00B62221" w:rsidP="00B62221">
      <w:pPr>
        <w:pStyle w:val="Ostalo"/>
      </w:pPr>
    </w:p>
    <w:p w14:paraId="1FAE3FD5" w14:textId="77777777" w:rsidR="00B62221" w:rsidRPr="00525A76" w:rsidRDefault="00B62221" w:rsidP="00B62221">
      <w:pPr>
        <w:pStyle w:val="Ostalo"/>
      </w:pPr>
    </w:p>
    <w:p w14:paraId="7AD37E7B" w14:textId="77777777" w:rsidR="00B62221" w:rsidRPr="00525A76" w:rsidRDefault="00B62221" w:rsidP="00B62221">
      <w:pPr>
        <w:pStyle w:val="Ostalo"/>
      </w:pPr>
    </w:p>
    <w:p w14:paraId="260A9C26" w14:textId="619F71A9" w:rsidR="00A524D1" w:rsidRDefault="00B62221" w:rsidP="00803CF5">
      <w:pPr>
        <w:pStyle w:val="Naslovnica"/>
        <w:rPr>
          <w:b w:val="0"/>
        </w:rPr>
      </w:pPr>
      <w:r w:rsidRPr="00C72BF4">
        <w:rPr>
          <w:b w:val="0"/>
        </w:rPr>
        <w:t>Zagreb,</w:t>
      </w:r>
      <w:r>
        <w:rPr>
          <w:b w:val="0"/>
        </w:rPr>
        <w:t xml:space="preserve"> </w:t>
      </w:r>
      <w:r w:rsidR="00604D10">
        <w:rPr>
          <w:b w:val="0"/>
        </w:rPr>
        <w:t>rujan</w:t>
      </w:r>
      <w:r>
        <w:rPr>
          <w:b w:val="0"/>
        </w:rPr>
        <w:t>, 2018.</w:t>
      </w:r>
    </w:p>
    <w:p w14:paraId="7BE3DDBE" w14:textId="77777777" w:rsidR="00A524D1" w:rsidRDefault="00A524D1" w:rsidP="00A524D1">
      <w:pPr>
        <w:jc w:val="center"/>
        <w:rPr>
          <w:b/>
          <w:bCs/>
          <w:sz w:val="28"/>
          <w:szCs w:val="28"/>
        </w:rPr>
      </w:pPr>
      <w:r w:rsidRPr="0029026C">
        <w:rPr>
          <w:b/>
          <w:bCs/>
          <w:sz w:val="28"/>
          <w:szCs w:val="28"/>
        </w:rPr>
        <w:lastRenderedPageBreak/>
        <w:t>TEHNIČKO VELEUČILIŠTE U ZAGREBU</w:t>
      </w:r>
    </w:p>
    <w:p w14:paraId="6FBEBFC0" w14:textId="77777777" w:rsidR="00A524D1" w:rsidRDefault="00A524D1" w:rsidP="00A524D1">
      <w:pPr>
        <w:jc w:val="center"/>
        <w:rPr>
          <w:b/>
        </w:rPr>
      </w:pPr>
      <w:r w:rsidRPr="0029026C">
        <w:rPr>
          <w:b/>
        </w:rPr>
        <w:t>STRUČNI STUDIJ</w:t>
      </w:r>
      <w:r>
        <w:rPr>
          <w:b/>
        </w:rPr>
        <w:t xml:space="preserve"> RAČUNARSTVA</w:t>
      </w:r>
    </w:p>
    <w:p w14:paraId="03CF212A" w14:textId="77777777" w:rsidR="00A524D1" w:rsidRDefault="00A524D1" w:rsidP="00A524D1">
      <w:pPr>
        <w:jc w:val="center"/>
        <w:rPr>
          <w:b/>
        </w:rPr>
      </w:pPr>
    </w:p>
    <w:p w14:paraId="3C37F7D6" w14:textId="77777777" w:rsidR="00A524D1" w:rsidRDefault="00A524D1" w:rsidP="00A524D1">
      <w:pPr>
        <w:pStyle w:val="Naslovnica"/>
        <w:rPr>
          <w:b w:val="0"/>
        </w:rPr>
      </w:pPr>
    </w:p>
    <w:p w14:paraId="4A2BB3B2" w14:textId="77777777" w:rsidR="00A524D1" w:rsidRDefault="00A524D1" w:rsidP="00A524D1">
      <w:pPr>
        <w:pStyle w:val="Naslovnica"/>
        <w:rPr>
          <w:b w:val="0"/>
        </w:rPr>
      </w:pPr>
    </w:p>
    <w:p w14:paraId="09997D2C" w14:textId="77777777" w:rsidR="00A524D1" w:rsidRDefault="00A524D1" w:rsidP="00A524D1">
      <w:pPr>
        <w:pStyle w:val="Naslovnica"/>
        <w:rPr>
          <w:b w:val="0"/>
        </w:rPr>
      </w:pPr>
    </w:p>
    <w:p w14:paraId="6063BBBA" w14:textId="77777777" w:rsidR="00A524D1" w:rsidRDefault="00A524D1" w:rsidP="00A524D1">
      <w:pPr>
        <w:pStyle w:val="Naslovnica"/>
        <w:rPr>
          <w:b w:val="0"/>
        </w:rPr>
      </w:pPr>
    </w:p>
    <w:p w14:paraId="6D25B7FE" w14:textId="77777777" w:rsidR="00A524D1" w:rsidRDefault="00A524D1" w:rsidP="00A524D1">
      <w:pPr>
        <w:pStyle w:val="Naslovnica"/>
        <w:rPr>
          <w:b w:val="0"/>
        </w:rPr>
      </w:pPr>
    </w:p>
    <w:p w14:paraId="5B107AEA" w14:textId="77777777" w:rsidR="00A524D1" w:rsidRDefault="00A524D1" w:rsidP="00A524D1">
      <w:pPr>
        <w:pStyle w:val="Naslovnica"/>
        <w:rPr>
          <w:b w:val="0"/>
        </w:rPr>
      </w:pPr>
    </w:p>
    <w:p w14:paraId="224855BA" w14:textId="77777777" w:rsidR="00A524D1" w:rsidRDefault="00A524D1" w:rsidP="00A524D1">
      <w:pPr>
        <w:pStyle w:val="Naslovnica"/>
        <w:rPr>
          <w:b w:val="0"/>
        </w:rPr>
      </w:pPr>
    </w:p>
    <w:p w14:paraId="4C0D7791" w14:textId="77777777" w:rsidR="00A524D1" w:rsidRPr="00C72BF4" w:rsidRDefault="00A524D1" w:rsidP="00A524D1">
      <w:pPr>
        <w:pStyle w:val="Naslovnica"/>
        <w:rPr>
          <w:b w:val="0"/>
        </w:rPr>
      </w:pPr>
      <w:r w:rsidRPr="00C72BF4">
        <w:rPr>
          <w:b w:val="0"/>
        </w:rPr>
        <w:fldChar w:fldCharType="begin"/>
      </w:r>
      <w:r w:rsidRPr="00C72BF4">
        <w:rPr>
          <w:b w:val="0"/>
        </w:rPr>
        <w:instrText xml:space="preserve"> AUTHOR  "Ime Prezime"  \* MERGEFORMAT </w:instrText>
      </w:r>
      <w:r w:rsidRPr="00C72BF4">
        <w:rPr>
          <w:b w:val="0"/>
        </w:rPr>
        <w:fldChar w:fldCharType="separate"/>
      </w:r>
      <w:r>
        <w:rPr>
          <w:b w:val="0"/>
          <w:noProof/>
        </w:rPr>
        <w:t>Kristijan Vrabec</w:t>
      </w:r>
      <w:r w:rsidRPr="00C72BF4">
        <w:rPr>
          <w:b w:val="0"/>
        </w:rPr>
        <w:fldChar w:fldCharType="end"/>
      </w:r>
    </w:p>
    <w:p w14:paraId="5990613A" w14:textId="77777777" w:rsidR="00CE7700" w:rsidRPr="00C72BF4" w:rsidRDefault="00CE7700" w:rsidP="00CE7700">
      <w:pPr>
        <w:pStyle w:val="Naslovnica"/>
        <w:rPr>
          <w:sz w:val="40"/>
          <w:szCs w:val="40"/>
        </w:rPr>
      </w:pPr>
      <w:r>
        <w:rPr>
          <w:sz w:val="40"/>
          <w:szCs w:val="40"/>
        </w:rPr>
        <w:t>Dubinska analiza podataka u svrhu generiranja kviz pitanja</w:t>
      </w:r>
    </w:p>
    <w:p w14:paraId="0AF2F729" w14:textId="1FCAF978" w:rsidR="00A524D1" w:rsidRPr="00525A76" w:rsidRDefault="00D6783B" w:rsidP="00A524D1">
      <w:pPr>
        <w:pStyle w:val="Ostalo"/>
        <w:jc w:val="center"/>
      </w:pPr>
      <w:r>
        <w:rPr>
          <w:b w:val="0"/>
        </w:rPr>
        <w:t>DIPLOMSKI RAD br. I 969</w:t>
      </w:r>
    </w:p>
    <w:p w14:paraId="2600995E" w14:textId="77777777" w:rsidR="00A524D1" w:rsidRDefault="00A524D1" w:rsidP="00A524D1">
      <w:pPr>
        <w:pStyle w:val="Ostalo"/>
      </w:pPr>
    </w:p>
    <w:p w14:paraId="00086AD7" w14:textId="77777777" w:rsidR="00A524D1" w:rsidRDefault="00A524D1" w:rsidP="00A524D1">
      <w:pPr>
        <w:pStyle w:val="Ostalo"/>
      </w:pPr>
    </w:p>
    <w:p w14:paraId="5DF77CB7" w14:textId="77777777" w:rsidR="00A524D1" w:rsidRDefault="00A524D1" w:rsidP="00A524D1">
      <w:pPr>
        <w:pStyle w:val="Ostalo"/>
      </w:pPr>
    </w:p>
    <w:p w14:paraId="7A7864AD" w14:textId="77777777" w:rsidR="00A524D1" w:rsidRDefault="00A524D1" w:rsidP="00A524D1">
      <w:pPr>
        <w:pStyle w:val="Ostalo"/>
      </w:pPr>
    </w:p>
    <w:p w14:paraId="77BB3369" w14:textId="77777777" w:rsidR="00A524D1" w:rsidRDefault="00A524D1" w:rsidP="00A524D1">
      <w:pPr>
        <w:pStyle w:val="Ostalo"/>
      </w:pPr>
    </w:p>
    <w:p w14:paraId="63B03901" w14:textId="77777777" w:rsidR="00A524D1" w:rsidRDefault="00A524D1" w:rsidP="00A524D1">
      <w:pPr>
        <w:pStyle w:val="Ostalo"/>
      </w:pPr>
    </w:p>
    <w:p w14:paraId="7A87D0EC" w14:textId="77777777" w:rsidR="00A524D1" w:rsidRDefault="00A524D1" w:rsidP="00A524D1">
      <w:pPr>
        <w:pStyle w:val="Ostalo"/>
      </w:pPr>
    </w:p>
    <w:p w14:paraId="4766EDB6" w14:textId="77777777" w:rsidR="00A524D1" w:rsidRPr="00525A76" w:rsidRDefault="00A524D1" w:rsidP="00A524D1">
      <w:pPr>
        <w:pStyle w:val="Ostalo"/>
      </w:pPr>
    </w:p>
    <w:p w14:paraId="52BA423F" w14:textId="77777777" w:rsidR="00A524D1" w:rsidRPr="00525A76" w:rsidRDefault="00A524D1" w:rsidP="00A524D1">
      <w:pPr>
        <w:pStyle w:val="Ostalo"/>
      </w:pPr>
    </w:p>
    <w:p w14:paraId="4E8C50A4" w14:textId="5BCA30FD" w:rsidR="00A524D1" w:rsidRDefault="00A524D1" w:rsidP="00A524D1">
      <w:pPr>
        <w:pStyle w:val="Naslovnica"/>
        <w:rPr>
          <w:b w:val="0"/>
        </w:rPr>
      </w:pPr>
      <w:r w:rsidRPr="00C72BF4">
        <w:rPr>
          <w:b w:val="0"/>
        </w:rPr>
        <w:t>Zagreb,</w:t>
      </w:r>
      <w:r>
        <w:rPr>
          <w:b w:val="0"/>
        </w:rPr>
        <w:t xml:space="preserve"> </w:t>
      </w:r>
      <w:r w:rsidR="00604D10">
        <w:rPr>
          <w:b w:val="0"/>
        </w:rPr>
        <w:t>rujan</w:t>
      </w:r>
      <w:r>
        <w:rPr>
          <w:b w:val="0"/>
        </w:rPr>
        <w:t>, 2018.</w:t>
      </w:r>
    </w:p>
    <w:p w14:paraId="1DFC4EB3" w14:textId="16E6020A" w:rsidR="00D6783B" w:rsidRPr="00D6783B" w:rsidRDefault="00D6783B">
      <w:pPr>
        <w:spacing w:after="160" w:line="259" w:lineRule="auto"/>
        <w:ind w:firstLine="0"/>
        <w:jc w:val="left"/>
      </w:pPr>
      <w:r>
        <w:br w:type="page"/>
      </w:r>
      <w:r>
        <w:rPr>
          <w:noProof/>
        </w:rPr>
        <w:lastRenderedPageBreak/>
        <w:drawing>
          <wp:inline distT="0" distB="0" distL="0" distR="0" wp14:anchorId="10E8FC3F" wp14:editId="06F06157">
            <wp:extent cx="5520099" cy="7469579"/>
            <wp:effectExtent l="0" t="0" r="4445" b="0"/>
            <wp:docPr id="11" name="Picture 11"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3).jpg"/>
                    <pic:cNvPicPr/>
                  </pic:nvPicPr>
                  <pic:blipFill rotWithShape="1">
                    <a:blip r:embed="rId8">
                      <a:extLst>
                        <a:ext uri="{28A0092B-C50C-407E-A947-70E740481C1C}">
                          <a14:useLocalDpi xmlns:a14="http://schemas.microsoft.com/office/drawing/2010/main" val="0"/>
                        </a:ext>
                      </a:extLst>
                    </a:blip>
                    <a:srcRect l="10004" t="6500" r="14646" b="19358"/>
                    <a:stretch/>
                  </pic:blipFill>
                  <pic:spPr bwMode="auto">
                    <a:xfrm>
                      <a:off x="0" y="0"/>
                      <a:ext cx="5541228" cy="7498169"/>
                    </a:xfrm>
                    <a:prstGeom prst="rect">
                      <a:avLst/>
                    </a:prstGeom>
                    <a:ln>
                      <a:noFill/>
                    </a:ln>
                    <a:extLst>
                      <a:ext uri="{53640926-AAD7-44D8-BBD7-CCE9431645EC}">
                        <a14:shadowObscured xmlns:a14="http://schemas.microsoft.com/office/drawing/2010/main"/>
                      </a:ext>
                    </a:extLst>
                  </pic:spPr>
                </pic:pic>
              </a:graphicData>
            </a:graphic>
          </wp:inline>
        </w:drawing>
      </w:r>
    </w:p>
    <w:p w14:paraId="27ED2666" w14:textId="77777777" w:rsidR="00D6783B" w:rsidRDefault="00D6783B">
      <w:pPr>
        <w:spacing w:after="160" w:line="259" w:lineRule="auto"/>
        <w:ind w:firstLine="0"/>
        <w:jc w:val="left"/>
      </w:pPr>
      <w:r>
        <w:br w:type="page"/>
      </w:r>
    </w:p>
    <w:p w14:paraId="32FBA5B7" w14:textId="4D3A204A" w:rsidR="00850D8A" w:rsidRPr="00850D8A" w:rsidRDefault="00850D8A" w:rsidP="00850D8A">
      <w:pPr>
        <w:ind w:firstLine="0"/>
        <w:rPr>
          <w:b/>
          <w:sz w:val="32"/>
        </w:rPr>
      </w:pPr>
      <w:r w:rsidRPr="00850D8A">
        <w:rPr>
          <w:b/>
          <w:sz w:val="32"/>
        </w:rPr>
        <w:lastRenderedPageBreak/>
        <w:t>Sadržaj</w:t>
      </w:r>
    </w:p>
    <w:p w14:paraId="06EB555A" w14:textId="3B3BA347" w:rsidR="00230EB1" w:rsidRDefault="00230EB1" w:rsidP="00850D8A">
      <w:pPr>
        <w:ind w:firstLine="708"/>
      </w:pPr>
      <w:r>
        <w:t xml:space="preserve">U ovom dokumentu </w:t>
      </w:r>
      <w:r w:rsidR="00210B9E">
        <w:t xml:space="preserve">opisana je </w:t>
      </w:r>
      <w:r w:rsidR="00FF3F7F">
        <w:t>dubinska analiza</w:t>
      </w:r>
      <w:r>
        <w:t xml:space="preserve"> podataka</w:t>
      </w:r>
      <w:r w:rsidR="00210B9E">
        <w:t xml:space="preserve"> i tehnologije u kojima se ona obavlja kao i strojno učenje i pripadajuće tehnologije. O</w:t>
      </w:r>
      <w:r>
        <w:t xml:space="preserve">pisan proces izrade </w:t>
      </w:r>
      <w:r w:rsidR="00FF3F7F">
        <w:t>praktičnog rada</w:t>
      </w:r>
      <w:r w:rsidR="00210B9E">
        <w:t xml:space="preserve"> u programskom jeziku Python</w:t>
      </w:r>
      <w:r w:rsidR="00FF3F7F">
        <w:t>, označavanje rečenica NER oznakama</w:t>
      </w:r>
      <w:r w:rsidR="00210B9E">
        <w:t xml:space="preserve">, </w:t>
      </w:r>
      <w:r w:rsidR="00FF3F7F">
        <w:t>generiranja pitanja iz tih rečenica</w:t>
      </w:r>
      <w:r w:rsidR="00210B9E">
        <w:t xml:space="preserve"> i prikaz na korisničkom sučelju razvijenom u programskom jeziku C#</w:t>
      </w:r>
      <w:r w:rsidR="00FF3F7F">
        <w:t>.</w:t>
      </w:r>
    </w:p>
    <w:p w14:paraId="6C54ECA4" w14:textId="77777777" w:rsidR="00230EB1" w:rsidRDefault="00230EB1">
      <w:pPr>
        <w:spacing w:after="160" w:line="259" w:lineRule="auto"/>
        <w:ind w:firstLine="0"/>
        <w:jc w:val="left"/>
      </w:pPr>
      <w:r>
        <w:br w:type="page"/>
      </w:r>
    </w:p>
    <w:p w14:paraId="428A5A5F" w14:textId="77777777" w:rsidR="00230EB1" w:rsidRPr="00742CD9" w:rsidRDefault="00230EB1" w:rsidP="00803CF5">
      <w:pPr>
        <w:ind w:firstLine="0"/>
        <w:rPr>
          <w:rFonts w:cs="Arial"/>
          <w:b/>
          <w:sz w:val="22"/>
        </w:rPr>
      </w:pPr>
      <w:proofErr w:type="spellStart"/>
      <w:r w:rsidRPr="00742CD9">
        <w:rPr>
          <w:rFonts w:eastAsiaTheme="majorEastAsia" w:cs="Arial"/>
          <w:b/>
          <w:sz w:val="28"/>
          <w:szCs w:val="32"/>
          <w:lang w:val="en-US"/>
        </w:rPr>
        <w:lastRenderedPageBreak/>
        <w:t>Slike</w:t>
      </w:r>
      <w:proofErr w:type="spellEnd"/>
    </w:p>
    <w:p w14:paraId="28D883C8" w14:textId="5EB090A5" w:rsidR="00874DBD" w:rsidRDefault="00366E12">
      <w:pPr>
        <w:pStyle w:val="TableofFigures"/>
        <w:tabs>
          <w:tab w:val="right" w:leader="dot" w:pos="8777"/>
        </w:tabs>
        <w:rPr>
          <w:rFonts w:eastAsiaTheme="minorEastAsia" w:cstheme="minorBidi"/>
          <w:smallCaps w:val="0"/>
          <w:noProof/>
          <w:sz w:val="22"/>
          <w:szCs w:val="22"/>
          <w:lang w:eastAsia="hr-HR"/>
        </w:rPr>
      </w:pPr>
      <w:r>
        <w:fldChar w:fldCharType="begin"/>
      </w:r>
      <w:r>
        <w:instrText xml:space="preserve"> TOC \h \z \c "Slika" </w:instrText>
      </w:r>
      <w:r>
        <w:fldChar w:fldCharType="separate"/>
      </w:r>
      <w:hyperlink w:anchor="_Toc531940724" w:history="1">
        <w:r w:rsidR="00874DBD" w:rsidRPr="00361EB4">
          <w:rPr>
            <w:rStyle w:val="Hyperlink"/>
            <w:noProof/>
          </w:rPr>
          <w:t>Slika 1 Dijagram rudarenja podataka</w:t>
        </w:r>
        <w:r w:rsidR="00874DBD">
          <w:rPr>
            <w:noProof/>
            <w:webHidden/>
          </w:rPr>
          <w:tab/>
        </w:r>
        <w:r w:rsidR="00874DBD">
          <w:rPr>
            <w:noProof/>
            <w:webHidden/>
          </w:rPr>
          <w:fldChar w:fldCharType="begin"/>
        </w:r>
        <w:r w:rsidR="00874DBD">
          <w:rPr>
            <w:noProof/>
            <w:webHidden/>
          </w:rPr>
          <w:instrText xml:space="preserve"> PAGEREF _Toc531940724 \h </w:instrText>
        </w:r>
        <w:r w:rsidR="00874DBD">
          <w:rPr>
            <w:noProof/>
            <w:webHidden/>
          </w:rPr>
        </w:r>
        <w:r w:rsidR="00874DBD">
          <w:rPr>
            <w:noProof/>
            <w:webHidden/>
          </w:rPr>
          <w:fldChar w:fldCharType="separate"/>
        </w:r>
        <w:r w:rsidR="00874DBD">
          <w:rPr>
            <w:noProof/>
            <w:webHidden/>
          </w:rPr>
          <w:t>2</w:t>
        </w:r>
        <w:r w:rsidR="00874DBD">
          <w:rPr>
            <w:noProof/>
            <w:webHidden/>
          </w:rPr>
          <w:fldChar w:fldCharType="end"/>
        </w:r>
      </w:hyperlink>
    </w:p>
    <w:p w14:paraId="15445BA3" w14:textId="3CF0B9FA" w:rsidR="00874DBD" w:rsidRDefault="00913B93">
      <w:pPr>
        <w:pStyle w:val="TableofFigures"/>
        <w:tabs>
          <w:tab w:val="right" w:leader="dot" w:pos="8777"/>
        </w:tabs>
        <w:rPr>
          <w:rFonts w:eastAsiaTheme="minorEastAsia" w:cstheme="minorBidi"/>
          <w:smallCaps w:val="0"/>
          <w:noProof/>
          <w:sz w:val="22"/>
          <w:szCs w:val="22"/>
          <w:lang w:eastAsia="hr-HR"/>
        </w:rPr>
      </w:pPr>
      <w:hyperlink w:anchor="_Toc531940725" w:history="1">
        <w:r w:rsidR="00874DBD" w:rsidRPr="00361EB4">
          <w:rPr>
            <w:rStyle w:val="Hyperlink"/>
            <w:noProof/>
          </w:rPr>
          <w:t>Slika 2 Nadzirano učenje</w:t>
        </w:r>
        <w:r w:rsidR="00874DBD">
          <w:rPr>
            <w:noProof/>
            <w:webHidden/>
          </w:rPr>
          <w:tab/>
        </w:r>
        <w:r w:rsidR="00874DBD">
          <w:rPr>
            <w:noProof/>
            <w:webHidden/>
          </w:rPr>
          <w:fldChar w:fldCharType="begin"/>
        </w:r>
        <w:r w:rsidR="00874DBD">
          <w:rPr>
            <w:noProof/>
            <w:webHidden/>
          </w:rPr>
          <w:instrText xml:space="preserve"> PAGEREF _Toc531940725 \h </w:instrText>
        </w:r>
        <w:r w:rsidR="00874DBD">
          <w:rPr>
            <w:noProof/>
            <w:webHidden/>
          </w:rPr>
        </w:r>
        <w:r w:rsidR="00874DBD">
          <w:rPr>
            <w:noProof/>
            <w:webHidden/>
          </w:rPr>
          <w:fldChar w:fldCharType="separate"/>
        </w:r>
        <w:r w:rsidR="00874DBD">
          <w:rPr>
            <w:noProof/>
            <w:webHidden/>
          </w:rPr>
          <w:t>7</w:t>
        </w:r>
        <w:r w:rsidR="00874DBD">
          <w:rPr>
            <w:noProof/>
            <w:webHidden/>
          </w:rPr>
          <w:fldChar w:fldCharType="end"/>
        </w:r>
      </w:hyperlink>
    </w:p>
    <w:p w14:paraId="7A7C36BB" w14:textId="5B96C22B" w:rsidR="00874DBD" w:rsidRDefault="00913B93">
      <w:pPr>
        <w:pStyle w:val="TableofFigures"/>
        <w:tabs>
          <w:tab w:val="right" w:leader="dot" w:pos="8777"/>
        </w:tabs>
        <w:rPr>
          <w:rFonts w:eastAsiaTheme="minorEastAsia" w:cstheme="minorBidi"/>
          <w:smallCaps w:val="0"/>
          <w:noProof/>
          <w:sz w:val="22"/>
          <w:szCs w:val="22"/>
          <w:lang w:eastAsia="hr-HR"/>
        </w:rPr>
      </w:pPr>
      <w:hyperlink w:anchor="_Toc531940726" w:history="1">
        <w:r w:rsidR="00874DBD" w:rsidRPr="00361EB4">
          <w:rPr>
            <w:rStyle w:val="Hyperlink"/>
            <w:noProof/>
          </w:rPr>
          <w:t>Slika 3 Nenadzirano učenje</w:t>
        </w:r>
        <w:r w:rsidR="00874DBD">
          <w:rPr>
            <w:noProof/>
            <w:webHidden/>
          </w:rPr>
          <w:tab/>
        </w:r>
        <w:r w:rsidR="00874DBD">
          <w:rPr>
            <w:noProof/>
            <w:webHidden/>
          </w:rPr>
          <w:fldChar w:fldCharType="begin"/>
        </w:r>
        <w:r w:rsidR="00874DBD">
          <w:rPr>
            <w:noProof/>
            <w:webHidden/>
          </w:rPr>
          <w:instrText xml:space="preserve"> PAGEREF _Toc531940726 \h </w:instrText>
        </w:r>
        <w:r w:rsidR="00874DBD">
          <w:rPr>
            <w:noProof/>
            <w:webHidden/>
          </w:rPr>
        </w:r>
        <w:r w:rsidR="00874DBD">
          <w:rPr>
            <w:noProof/>
            <w:webHidden/>
          </w:rPr>
          <w:fldChar w:fldCharType="separate"/>
        </w:r>
        <w:r w:rsidR="00874DBD">
          <w:rPr>
            <w:noProof/>
            <w:webHidden/>
          </w:rPr>
          <w:t>7</w:t>
        </w:r>
        <w:r w:rsidR="00874DBD">
          <w:rPr>
            <w:noProof/>
            <w:webHidden/>
          </w:rPr>
          <w:fldChar w:fldCharType="end"/>
        </w:r>
      </w:hyperlink>
    </w:p>
    <w:p w14:paraId="0A4C9ED2" w14:textId="24FD7C2A" w:rsidR="00874DBD" w:rsidRDefault="00913B93">
      <w:pPr>
        <w:pStyle w:val="TableofFigures"/>
        <w:tabs>
          <w:tab w:val="right" w:leader="dot" w:pos="8777"/>
        </w:tabs>
        <w:rPr>
          <w:rFonts w:eastAsiaTheme="minorEastAsia" w:cstheme="minorBidi"/>
          <w:smallCaps w:val="0"/>
          <w:noProof/>
          <w:sz w:val="22"/>
          <w:szCs w:val="22"/>
          <w:lang w:eastAsia="hr-HR"/>
        </w:rPr>
      </w:pPr>
      <w:hyperlink w:anchor="_Toc531940727" w:history="1">
        <w:r w:rsidR="00874DBD" w:rsidRPr="00361EB4">
          <w:rPr>
            <w:rStyle w:val="Hyperlink"/>
            <w:noProof/>
          </w:rPr>
          <w:t>Slika 4 Primjer nepotpunih/netočnih podataka</w:t>
        </w:r>
        <w:r w:rsidR="00874DBD">
          <w:rPr>
            <w:noProof/>
            <w:webHidden/>
          </w:rPr>
          <w:tab/>
        </w:r>
        <w:r w:rsidR="00874DBD">
          <w:rPr>
            <w:noProof/>
            <w:webHidden/>
          </w:rPr>
          <w:fldChar w:fldCharType="begin"/>
        </w:r>
        <w:r w:rsidR="00874DBD">
          <w:rPr>
            <w:noProof/>
            <w:webHidden/>
          </w:rPr>
          <w:instrText xml:space="preserve"> PAGEREF _Toc531940727 \h </w:instrText>
        </w:r>
        <w:r w:rsidR="00874DBD">
          <w:rPr>
            <w:noProof/>
            <w:webHidden/>
          </w:rPr>
        </w:r>
        <w:r w:rsidR="00874DBD">
          <w:rPr>
            <w:noProof/>
            <w:webHidden/>
          </w:rPr>
          <w:fldChar w:fldCharType="separate"/>
        </w:r>
        <w:r w:rsidR="00874DBD">
          <w:rPr>
            <w:noProof/>
            <w:webHidden/>
          </w:rPr>
          <w:t>9</w:t>
        </w:r>
        <w:r w:rsidR="00874DBD">
          <w:rPr>
            <w:noProof/>
            <w:webHidden/>
          </w:rPr>
          <w:fldChar w:fldCharType="end"/>
        </w:r>
      </w:hyperlink>
    </w:p>
    <w:p w14:paraId="38758D92" w14:textId="111C6EBC" w:rsidR="00874DBD" w:rsidRDefault="00913B93">
      <w:pPr>
        <w:pStyle w:val="TableofFigures"/>
        <w:tabs>
          <w:tab w:val="right" w:leader="dot" w:pos="8777"/>
        </w:tabs>
        <w:rPr>
          <w:rFonts w:eastAsiaTheme="minorEastAsia" w:cstheme="minorBidi"/>
          <w:smallCaps w:val="0"/>
          <w:noProof/>
          <w:sz w:val="22"/>
          <w:szCs w:val="22"/>
          <w:lang w:eastAsia="hr-HR"/>
        </w:rPr>
      </w:pPr>
      <w:hyperlink w:anchor="_Toc531940728" w:history="1">
        <w:r w:rsidR="00874DBD" w:rsidRPr="00361EB4">
          <w:rPr>
            <w:rStyle w:val="Hyperlink"/>
            <w:noProof/>
          </w:rPr>
          <w:t>Slika 5 Podjela početnog seta podataka na trening i test set</w:t>
        </w:r>
        <w:r w:rsidR="00874DBD">
          <w:rPr>
            <w:noProof/>
            <w:webHidden/>
          </w:rPr>
          <w:tab/>
        </w:r>
        <w:r w:rsidR="00874DBD">
          <w:rPr>
            <w:noProof/>
            <w:webHidden/>
          </w:rPr>
          <w:fldChar w:fldCharType="begin"/>
        </w:r>
        <w:r w:rsidR="00874DBD">
          <w:rPr>
            <w:noProof/>
            <w:webHidden/>
          </w:rPr>
          <w:instrText xml:space="preserve"> PAGEREF _Toc531940728 \h </w:instrText>
        </w:r>
        <w:r w:rsidR="00874DBD">
          <w:rPr>
            <w:noProof/>
            <w:webHidden/>
          </w:rPr>
        </w:r>
        <w:r w:rsidR="00874DBD">
          <w:rPr>
            <w:noProof/>
            <w:webHidden/>
          </w:rPr>
          <w:fldChar w:fldCharType="separate"/>
        </w:r>
        <w:r w:rsidR="00874DBD">
          <w:rPr>
            <w:noProof/>
            <w:webHidden/>
          </w:rPr>
          <w:t>10</w:t>
        </w:r>
        <w:r w:rsidR="00874DBD">
          <w:rPr>
            <w:noProof/>
            <w:webHidden/>
          </w:rPr>
          <w:fldChar w:fldCharType="end"/>
        </w:r>
      </w:hyperlink>
    </w:p>
    <w:p w14:paraId="10C4E51F" w14:textId="782F9BC3" w:rsidR="00874DBD" w:rsidRDefault="00913B93">
      <w:pPr>
        <w:pStyle w:val="TableofFigures"/>
        <w:tabs>
          <w:tab w:val="right" w:leader="dot" w:pos="8777"/>
        </w:tabs>
        <w:rPr>
          <w:rFonts w:eastAsiaTheme="minorEastAsia" w:cstheme="minorBidi"/>
          <w:smallCaps w:val="0"/>
          <w:noProof/>
          <w:sz w:val="22"/>
          <w:szCs w:val="22"/>
          <w:lang w:eastAsia="hr-HR"/>
        </w:rPr>
      </w:pPr>
      <w:hyperlink w:anchor="_Toc531940729" w:history="1">
        <w:r w:rsidR="00874DBD" w:rsidRPr="00361EB4">
          <w:rPr>
            <w:rStyle w:val="Hyperlink"/>
            <w:noProof/>
          </w:rPr>
          <w:t>Slika 6 Primjer regresijske linije Udjel poreza u BDP u usporedbi s BDP po glavi</w:t>
        </w:r>
        <w:r w:rsidR="00874DBD">
          <w:rPr>
            <w:noProof/>
            <w:webHidden/>
          </w:rPr>
          <w:tab/>
        </w:r>
        <w:r w:rsidR="00874DBD">
          <w:rPr>
            <w:noProof/>
            <w:webHidden/>
          </w:rPr>
          <w:fldChar w:fldCharType="begin"/>
        </w:r>
        <w:r w:rsidR="00874DBD">
          <w:rPr>
            <w:noProof/>
            <w:webHidden/>
          </w:rPr>
          <w:instrText xml:space="preserve"> PAGEREF _Toc531940729 \h </w:instrText>
        </w:r>
        <w:r w:rsidR="00874DBD">
          <w:rPr>
            <w:noProof/>
            <w:webHidden/>
          </w:rPr>
        </w:r>
        <w:r w:rsidR="00874DBD">
          <w:rPr>
            <w:noProof/>
            <w:webHidden/>
          </w:rPr>
          <w:fldChar w:fldCharType="separate"/>
        </w:r>
        <w:r w:rsidR="00874DBD">
          <w:rPr>
            <w:noProof/>
            <w:webHidden/>
          </w:rPr>
          <w:t>11</w:t>
        </w:r>
        <w:r w:rsidR="00874DBD">
          <w:rPr>
            <w:noProof/>
            <w:webHidden/>
          </w:rPr>
          <w:fldChar w:fldCharType="end"/>
        </w:r>
      </w:hyperlink>
    </w:p>
    <w:p w14:paraId="6C9689E3" w14:textId="174FFF3C" w:rsidR="00874DBD" w:rsidRDefault="00913B93">
      <w:pPr>
        <w:pStyle w:val="TableofFigures"/>
        <w:tabs>
          <w:tab w:val="right" w:leader="dot" w:pos="8777"/>
        </w:tabs>
        <w:rPr>
          <w:rFonts w:eastAsiaTheme="minorEastAsia" w:cstheme="minorBidi"/>
          <w:smallCaps w:val="0"/>
          <w:noProof/>
          <w:sz w:val="22"/>
          <w:szCs w:val="22"/>
          <w:lang w:eastAsia="hr-HR"/>
        </w:rPr>
      </w:pPr>
      <w:hyperlink w:anchor="_Toc531940730" w:history="1">
        <w:r w:rsidR="00874DBD" w:rsidRPr="00361EB4">
          <w:rPr>
            <w:rStyle w:val="Hyperlink"/>
            <w:noProof/>
          </w:rPr>
          <w:t>Slika 7 Graf stope netočnosti po vremenu</w:t>
        </w:r>
        <w:r w:rsidR="00874DBD">
          <w:rPr>
            <w:noProof/>
            <w:webHidden/>
          </w:rPr>
          <w:tab/>
        </w:r>
        <w:r w:rsidR="00874DBD">
          <w:rPr>
            <w:noProof/>
            <w:webHidden/>
          </w:rPr>
          <w:fldChar w:fldCharType="begin"/>
        </w:r>
        <w:r w:rsidR="00874DBD">
          <w:rPr>
            <w:noProof/>
            <w:webHidden/>
          </w:rPr>
          <w:instrText xml:space="preserve"> PAGEREF _Toc531940730 \h </w:instrText>
        </w:r>
        <w:r w:rsidR="00874DBD">
          <w:rPr>
            <w:noProof/>
            <w:webHidden/>
          </w:rPr>
        </w:r>
        <w:r w:rsidR="00874DBD">
          <w:rPr>
            <w:noProof/>
            <w:webHidden/>
          </w:rPr>
          <w:fldChar w:fldCharType="separate"/>
        </w:r>
        <w:r w:rsidR="00874DBD">
          <w:rPr>
            <w:noProof/>
            <w:webHidden/>
          </w:rPr>
          <w:t>13</w:t>
        </w:r>
        <w:r w:rsidR="00874DBD">
          <w:rPr>
            <w:noProof/>
            <w:webHidden/>
          </w:rPr>
          <w:fldChar w:fldCharType="end"/>
        </w:r>
      </w:hyperlink>
    </w:p>
    <w:p w14:paraId="6634A912" w14:textId="06730134" w:rsidR="00874DBD" w:rsidRDefault="00913B93">
      <w:pPr>
        <w:pStyle w:val="TableofFigures"/>
        <w:tabs>
          <w:tab w:val="right" w:leader="dot" w:pos="8777"/>
        </w:tabs>
        <w:rPr>
          <w:rFonts w:eastAsiaTheme="minorEastAsia" w:cstheme="minorBidi"/>
          <w:smallCaps w:val="0"/>
          <w:noProof/>
          <w:sz w:val="22"/>
          <w:szCs w:val="22"/>
          <w:lang w:eastAsia="hr-HR"/>
        </w:rPr>
      </w:pPr>
      <w:hyperlink w:anchor="_Toc531940731" w:history="1">
        <w:r w:rsidR="00874DBD" w:rsidRPr="00361EB4">
          <w:rPr>
            <w:rStyle w:val="Hyperlink"/>
            <w:noProof/>
          </w:rPr>
          <w:t>Slika 8 Utjecaj stope učenja na stopu netočnosti</w:t>
        </w:r>
        <w:r w:rsidR="00874DBD">
          <w:rPr>
            <w:noProof/>
            <w:webHidden/>
          </w:rPr>
          <w:tab/>
        </w:r>
        <w:r w:rsidR="00874DBD">
          <w:rPr>
            <w:noProof/>
            <w:webHidden/>
          </w:rPr>
          <w:fldChar w:fldCharType="begin"/>
        </w:r>
        <w:r w:rsidR="00874DBD">
          <w:rPr>
            <w:noProof/>
            <w:webHidden/>
          </w:rPr>
          <w:instrText xml:space="preserve"> PAGEREF _Toc531940731 \h </w:instrText>
        </w:r>
        <w:r w:rsidR="00874DBD">
          <w:rPr>
            <w:noProof/>
            <w:webHidden/>
          </w:rPr>
        </w:r>
        <w:r w:rsidR="00874DBD">
          <w:rPr>
            <w:noProof/>
            <w:webHidden/>
          </w:rPr>
          <w:fldChar w:fldCharType="separate"/>
        </w:r>
        <w:r w:rsidR="00874DBD">
          <w:rPr>
            <w:noProof/>
            <w:webHidden/>
          </w:rPr>
          <w:t>15</w:t>
        </w:r>
        <w:r w:rsidR="00874DBD">
          <w:rPr>
            <w:noProof/>
            <w:webHidden/>
          </w:rPr>
          <w:fldChar w:fldCharType="end"/>
        </w:r>
      </w:hyperlink>
    </w:p>
    <w:p w14:paraId="0D470F0E" w14:textId="4027CF12" w:rsidR="00874DBD" w:rsidRDefault="00913B93">
      <w:pPr>
        <w:pStyle w:val="TableofFigures"/>
        <w:tabs>
          <w:tab w:val="right" w:leader="dot" w:pos="8777"/>
        </w:tabs>
        <w:rPr>
          <w:rFonts w:eastAsiaTheme="minorEastAsia" w:cstheme="minorBidi"/>
          <w:smallCaps w:val="0"/>
          <w:noProof/>
          <w:sz w:val="22"/>
          <w:szCs w:val="22"/>
          <w:lang w:eastAsia="hr-HR"/>
        </w:rPr>
      </w:pPr>
      <w:hyperlink w:anchor="_Toc531940732" w:history="1">
        <w:r w:rsidR="00874DBD" w:rsidRPr="00361EB4">
          <w:rPr>
            <w:rStyle w:val="Hyperlink"/>
            <w:noProof/>
          </w:rPr>
          <w:t>Slika 9 Primjer TensorBoard vizualizacije</w:t>
        </w:r>
        <w:r w:rsidR="00874DBD">
          <w:rPr>
            <w:noProof/>
            <w:webHidden/>
          </w:rPr>
          <w:tab/>
        </w:r>
        <w:r w:rsidR="00874DBD">
          <w:rPr>
            <w:noProof/>
            <w:webHidden/>
          </w:rPr>
          <w:fldChar w:fldCharType="begin"/>
        </w:r>
        <w:r w:rsidR="00874DBD">
          <w:rPr>
            <w:noProof/>
            <w:webHidden/>
          </w:rPr>
          <w:instrText xml:space="preserve"> PAGEREF _Toc531940732 \h </w:instrText>
        </w:r>
        <w:r w:rsidR="00874DBD">
          <w:rPr>
            <w:noProof/>
            <w:webHidden/>
          </w:rPr>
        </w:r>
        <w:r w:rsidR="00874DBD">
          <w:rPr>
            <w:noProof/>
            <w:webHidden/>
          </w:rPr>
          <w:fldChar w:fldCharType="separate"/>
        </w:r>
        <w:r w:rsidR="00874DBD">
          <w:rPr>
            <w:noProof/>
            <w:webHidden/>
          </w:rPr>
          <w:t>17</w:t>
        </w:r>
        <w:r w:rsidR="00874DBD">
          <w:rPr>
            <w:noProof/>
            <w:webHidden/>
          </w:rPr>
          <w:fldChar w:fldCharType="end"/>
        </w:r>
      </w:hyperlink>
    </w:p>
    <w:p w14:paraId="2ED0AB30" w14:textId="14FC29B3" w:rsidR="003944AD" w:rsidRDefault="00366E12">
      <w:pPr>
        <w:spacing w:after="160" w:line="259" w:lineRule="auto"/>
        <w:ind w:firstLine="0"/>
        <w:jc w:val="left"/>
      </w:pPr>
      <w:r>
        <w:fldChar w:fldCharType="end"/>
      </w:r>
      <w:r w:rsidR="00803CF5">
        <w:br w:type="page"/>
      </w:r>
    </w:p>
    <w:p w14:paraId="7D20B002" w14:textId="77777777" w:rsidR="00BC01B7" w:rsidRDefault="003944AD">
      <w:pPr>
        <w:spacing w:after="160" w:line="259" w:lineRule="auto"/>
        <w:ind w:firstLine="0"/>
        <w:jc w:val="left"/>
        <w:rPr>
          <w:noProof/>
        </w:rPr>
      </w:pPr>
      <w:r w:rsidRPr="003944AD">
        <w:rPr>
          <w:b/>
          <w:sz w:val="28"/>
        </w:rPr>
        <w:lastRenderedPageBreak/>
        <w:t>Tablice</w:t>
      </w:r>
      <w:r w:rsidR="00742CD9">
        <w:rPr>
          <w:rStyle w:val="Hyperlink"/>
          <w:rFonts w:asciiTheme="minorHAnsi" w:hAnsiTheme="minorHAnsi" w:cstheme="minorHAnsi"/>
          <w:smallCaps/>
          <w:noProof/>
          <w:sz w:val="20"/>
          <w:szCs w:val="20"/>
        </w:rPr>
        <w:fldChar w:fldCharType="begin"/>
      </w:r>
      <w:r w:rsidR="00742CD9" w:rsidRPr="003944AD">
        <w:rPr>
          <w:rStyle w:val="Hyperlink"/>
          <w:rFonts w:asciiTheme="minorHAnsi" w:hAnsiTheme="minorHAnsi" w:cstheme="minorHAnsi"/>
          <w:smallCaps/>
          <w:noProof/>
          <w:sz w:val="20"/>
          <w:szCs w:val="20"/>
        </w:rPr>
        <w:instrText xml:space="preserve"> TOC \h \z \c "Tablica" </w:instrText>
      </w:r>
      <w:r w:rsidR="00742CD9">
        <w:rPr>
          <w:rStyle w:val="Hyperlink"/>
          <w:rFonts w:asciiTheme="minorHAnsi" w:hAnsiTheme="minorHAnsi" w:cstheme="minorHAnsi"/>
          <w:smallCaps/>
          <w:noProof/>
          <w:sz w:val="20"/>
          <w:szCs w:val="20"/>
        </w:rPr>
        <w:fldChar w:fldCharType="separate"/>
      </w:r>
    </w:p>
    <w:p w14:paraId="6A0D288C" w14:textId="3619E629" w:rsidR="00BC01B7" w:rsidRDefault="00913B93">
      <w:pPr>
        <w:pStyle w:val="TableofFigures"/>
        <w:tabs>
          <w:tab w:val="right" w:leader="dot" w:pos="8777"/>
        </w:tabs>
        <w:rPr>
          <w:rFonts w:eastAsiaTheme="minorEastAsia" w:cstheme="minorBidi"/>
          <w:smallCaps w:val="0"/>
          <w:noProof/>
          <w:sz w:val="22"/>
          <w:szCs w:val="22"/>
          <w:lang w:eastAsia="hr-HR"/>
        </w:rPr>
      </w:pPr>
      <w:hyperlink w:anchor="_Toc531889950" w:history="1">
        <w:r w:rsidR="00BC01B7" w:rsidRPr="00092649">
          <w:rPr>
            <w:rStyle w:val="Hyperlink"/>
            <w:noProof/>
          </w:rPr>
          <w:t>Tablica 1 Usporedba programskih jezika</w:t>
        </w:r>
        <w:r w:rsidR="00BC01B7">
          <w:rPr>
            <w:noProof/>
            <w:webHidden/>
          </w:rPr>
          <w:tab/>
        </w:r>
        <w:r w:rsidR="00BC01B7">
          <w:rPr>
            <w:noProof/>
            <w:webHidden/>
          </w:rPr>
          <w:fldChar w:fldCharType="begin"/>
        </w:r>
        <w:r w:rsidR="00BC01B7">
          <w:rPr>
            <w:noProof/>
            <w:webHidden/>
          </w:rPr>
          <w:instrText xml:space="preserve"> PAGEREF _Toc531889950 \h </w:instrText>
        </w:r>
        <w:r w:rsidR="00BC01B7">
          <w:rPr>
            <w:noProof/>
            <w:webHidden/>
          </w:rPr>
        </w:r>
        <w:r w:rsidR="00BC01B7">
          <w:rPr>
            <w:noProof/>
            <w:webHidden/>
          </w:rPr>
          <w:fldChar w:fldCharType="separate"/>
        </w:r>
        <w:r w:rsidR="00BC01B7">
          <w:rPr>
            <w:noProof/>
            <w:webHidden/>
          </w:rPr>
          <w:t>19</w:t>
        </w:r>
        <w:r w:rsidR="00BC01B7">
          <w:rPr>
            <w:noProof/>
            <w:webHidden/>
          </w:rPr>
          <w:fldChar w:fldCharType="end"/>
        </w:r>
      </w:hyperlink>
    </w:p>
    <w:p w14:paraId="6C3C6915" w14:textId="5C687FDD" w:rsidR="00742CD9" w:rsidRDefault="00742CD9">
      <w:pPr>
        <w:spacing w:after="160" w:line="259" w:lineRule="auto"/>
        <w:ind w:firstLine="0"/>
        <w:jc w:val="left"/>
      </w:pPr>
      <w:r>
        <w:fldChar w:fldCharType="end"/>
      </w:r>
      <w:r>
        <w:br w:type="page"/>
      </w:r>
    </w:p>
    <w:p w14:paraId="30FE9A1A" w14:textId="77777777" w:rsidR="00803CF5" w:rsidRDefault="00803CF5" w:rsidP="00803CF5">
      <w:pPr>
        <w:ind w:firstLine="0"/>
        <w:rPr>
          <w:rFonts w:eastAsia="Times New Roman" w:cs="Arial"/>
          <w:sz w:val="28"/>
          <w:szCs w:val="28"/>
        </w:rPr>
      </w:pPr>
    </w:p>
    <w:sdt>
      <w:sdtPr>
        <w:id w:val="1863701415"/>
        <w:docPartObj>
          <w:docPartGallery w:val="Table of Contents"/>
          <w:docPartUnique/>
        </w:docPartObj>
      </w:sdtPr>
      <w:sdtEndPr>
        <w:rPr>
          <w:rFonts w:ascii="Arial" w:eastAsiaTheme="minorHAnsi" w:hAnsi="Arial" w:cstheme="minorBidi"/>
          <w:b/>
          <w:bCs/>
          <w:noProof/>
          <w:color w:val="auto"/>
          <w:sz w:val="24"/>
          <w:szCs w:val="22"/>
          <w:lang w:val="hr-HR"/>
        </w:rPr>
      </w:sdtEndPr>
      <w:sdtContent>
        <w:p w14:paraId="72AF1C51" w14:textId="7F6DEF87" w:rsidR="00913B93" w:rsidRDefault="00913B93">
          <w:pPr>
            <w:pStyle w:val="TOCHeading"/>
          </w:pPr>
          <w:r>
            <w:t>Contents</w:t>
          </w:r>
        </w:p>
        <w:p w14:paraId="320B749A" w14:textId="2B4CE756" w:rsidR="002802F6" w:rsidRDefault="00913B93">
          <w:pPr>
            <w:pStyle w:val="TOC1"/>
            <w:rPr>
              <w:rFonts w:asciiTheme="minorHAnsi" w:eastAsiaTheme="minorEastAsia" w:hAnsiTheme="minorHAnsi"/>
              <w:noProof/>
              <w:sz w:val="22"/>
              <w:lang w:eastAsia="hr-HR"/>
            </w:rPr>
          </w:pPr>
          <w:r>
            <w:rPr>
              <w:b/>
              <w:bCs/>
              <w:noProof/>
            </w:rPr>
            <w:fldChar w:fldCharType="begin"/>
          </w:r>
          <w:r>
            <w:rPr>
              <w:b/>
              <w:bCs/>
              <w:noProof/>
            </w:rPr>
            <w:instrText xml:space="preserve"> TOC \o "1-3" \h \z \u </w:instrText>
          </w:r>
          <w:r>
            <w:rPr>
              <w:b/>
              <w:bCs/>
              <w:noProof/>
            </w:rPr>
            <w:fldChar w:fldCharType="separate"/>
          </w:r>
          <w:hyperlink w:anchor="_Toc531952771" w:history="1">
            <w:r w:rsidR="002802F6" w:rsidRPr="00D87142">
              <w:rPr>
                <w:rStyle w:val="Hyperlink"/>
                <w:noProof/>
              </w:rPr>
              <w:t>1</w:t>
            </w:r>
            <w:r w:rsidR="002802F6">
              <w:rPr>
                <w:rFonts w:asciiTheme="minorHAnsi" w:eastAsiaTheme="minorEastAsia" w:hAnsiTheme="minorHAnsi"/>
                <w:noProof/>
                <w:sz w:val="22"/>
                <w:lang w:eastAsia="hr-HR"/>
              </w:rPr>
              <w:tab/>
            </w:r>
            <w:r w:rsidR="002802F6" w:rsidRPr="00D87142">
              <w:rPr>
                <w:rStyle w:val="Hyperlink"/>
                <w:noProof/>
              </w:rPr>
              <w:t>Uvod</w:t>
            </w:r>
            <w:r w:rsidR="002802F6">
              <w:rPr>
                <w:noProof/>
                <w:webHidden/>
              </w:rPr>
              <w:tab/>
            </w:r>
            <w:r w:rsidR="002802F6">
              <w:rPr>
                <w:noProof/>
                <w:webHidden/>
              </w:rPr>
              <w:fldChar w:fldCharType="begin"/>
            </w:r>
            <w:r w:rsidR="002802F6">
              <w:rPr>
                <w:noProof/>
                <w:webHidden/>
              </w:rPr>
              <w:instrText xml:space="preserve"> PAGEREF _Toc531952771 \h </w:instrText>
            </w:r>
            <w:r w:rsidR="002802F6">
              <w:rPr>
                <w:noProof/>
                <w:webHidden/>
              </w:rPr>
            </w:r>
            <w:r w:rsidR="002802F6">
              <w:rPr>
                <w:noProof/>
                <w:webHidden/>
              </w:rPr>
              <w:fldChar w:fldCharType="separate"/>
            </w:r>
            <w:r w:rsidR="002802F6">
              <w:rPr>
                <w:noProof/>
                <w:webHidden/>
              </w:rPr>
              <w:t>9</w:t>
            </w:r>
            <w:r w:rsidR="002802F6">
              <w:rPr>
                <w:noProof/>
                <w:webHidden/>
              </w:rPr>
              <w:fldChar w:fldCharType="end"/>
            </w:r>
          </w:hyperlink>
        </w:p>
        <w:p w14:paraId="7C84F515" w14:textId="23FB1743" w:rsidR="002802F6" w:rsidRDefault="002802F6">
          <w:pPr>
            <w:pStyle w:val="TOC1"/>
            <w:rPr>
              <w:rFonts w:asciiTheme="minorHAnsi" w:eastAsiaTheme="minorEastAsia" w:hAnsiTheme="minorHAnsi"/>
              <w:noProof/>
              <w:sz w:val="22"/>
              <w:lang w:eastAsia="hr-HR"/>
            </w:rPr>
          </w:pPr>
          <w:hyperlink w:anchor="_Toc531952772" w:history="1">
            <w:r w:rsidRPr="00D87142">
              <w:rPr>
                <w:rStyle w:val="Hyperlink"/>
                <w:noProof/>
              </w:rPr>
              <w:t>2</w:t>
            </w:r>
            <w:r>
              <w:rPr>
                <w:rFonts w:asciiTheme="minorHAnsi" w:eastAsiaTheme="minorEastAsia" w:hAnsiTheme="minorHAnsi"/>
                <w:noProof/>
                <w:sz w:val="22"/>
                <w:lang w:eastAsia="hr-HR"/>
              </w:rPr>
              <w:tab/>
            </w:r>
            <w:r w:rsidRPr="00D87142">
              <w:rPr>
                <w:rStyle w:val="Hyperlink"/>
                <w:noProof/>
              </w:rPr>
              <w:t>Dubinska analiza podataka</w:t>
            </w:r>
            <w:r>
              <w:rPr>
                <w:noProof/>
                <w:webHidden/>
              </w:rPr>
              <w:tab/>
            </w:r>
            <w:r>
              <w:rPr>
                <w:noProof/>
                <w:webHidden/>
              </w:rPr>
              <w:fldChar w:fldCharType="begin"/>
            </w:r>
            <w:r>
              <w:rPr>
                <w:noProof/>
                <w:webHidden/>
              </w:rPr>
              <w:instrText xml:space="preserve"> PAGEREF _Toc531952772 \h </w:instrText>
            </w:r>
            <w:r>
              <w:rPr>
                <w:noProof/>
                <w:webHidden/>
              </w:rPr>
            </w:r>
            <w:r>
              <w:rPr>
                <w:noProof/>
                <w:webHidden/>
              </w:rPr>
              <w:fldChar w:fldCharType="separate"/>
            </w:r>
            <w:r>
              <w:rPr>
                <w:noProof/>
                <w:webHidden/>
              </w:rPr>
              <w:t>10</w:t>
            </w:r>
            <w:r>
              <w:rPr>
                <w:noProof/>
                <w:webHidden/>
              </w:rPr>
              <w:fldChar w:fldCharType="end"/>
            </w:r>
          </w:hyperlink>
        </w:p>
        <w:p w14:paraId="13BB2F3A" w14:textId="19F51B63" w:rsidR="002802F6" w:rsidRDefault="002802F6">
          <w:pPr>
            <w:pStyle w:val="TOC2"/>
            <w:rPr>
              <w:rFonts w:asciiTheme="minorHAnsi" w:eastAsiaTheme="minorEastAsia" w:hAnsiTheme="minorHAnsi"/>
              <w:noProof/>
              <w:sz w:val="22"/>
              <w:lang w:eastAsia="hr-HR"/>
            </w:rPr>
          </w:pPr>
          <w:hyperlink w:anchor="_Toc531952773" w:history="1">
            <w:r w:rsidRPr="00D87142">
              <w:rPr>
                <w:rStyle w:val="Hyperlink"/>
                <w:noProof/>
              </w:rPr>
              <w:t>2.1</w:t>
            </w:r>
            <w:r>
              <w:rPr>
                <w:rFonts w:asciiTheme="minorHAnsi" w:eastAsiaTheme="minorEastAsia" w:hAnsiTheme="minorHAnsi"/>
                <w:noProof/>
                <w:sz w:val="22"/>
                <w:lang w:eastAsia="hr-HR"/>
              </w:rPr>
              <w:tab/>
            </w:r>
            <w:r w:rsidRPr="00D87142">
              <w:rPr>
                <w:rStyle w:val="Hyperlink"/>
                <w:noProof/>
              </w:rPr>
              <w:t>Proces rudarenja</w:t>
            </w:r>
            <w:r>
              <w:rPr>
                <w:noProof/>
                <w:webHidden/>
              </w:rPr>
              <w:tab/>
            </w:r>
            <w:r>
              <w:rPr>
                <w:noProof/>
                <w:webHidden/>
              </w:rPr>
              <w:fldChar w:fldCharType="begin"/>
            </w:r>
            <w:r>
              <w:rPr>
                <w:noProof/>
                <w:webHidden/>
              </w:rPr>
              <w:instrText xml:space="preserve"> PAGEREF _Toc531952773 \h </w:instrText>
            </w:r>
            <w:r>
              <w:rPr>
                <w:noProof/>
                <w:webHidden/>
              </w:rPr>
            </w:r>
            <w:r>
              <w:rPr>
                <w:noProof/>
                <w:webHidden/>
              </w:rPr>
              <w:fldChar w:fldCharType="separate"/>
            </w:r>
            <w:r>
              <w:rPr>
                <w:noProof/>
                <w:webHidden/>
              </w:rPr>
              <w:t>10</w:t>
            </w:r>
            <w:r>
              <w:rPr>
                <w:noProof/>
                <w:webHidden/>
              </w:rPr>
              <w:fldChar w:fldCharType="end"/>
            </w:r>
          </w:hyperlink>
        </w:p>
        <w:p w14:paraId="0F0F7CA5" w14:textId="4F063F72" w:rsidR="002802F6" w:rsidRDefault="002802F6">
          <w:pPr>
            <w:pStyle w:val="TOC3"/>
            <w:rPr>
              <w:rFonts w:asciiTheme="minorHAnsi" w:eastAsiaTheme="minorEastAsia" w:hAnsiTheme="minorHAnsi"/>
              <w:noProof/>
              <w:sz w:val="22"/>
              <w:lang w:eastAsia="hr-HR"/>
            </w:rPr>
          </w:pPr>
          <w:hyperlink w:anchor="_Toc531952774" w:history="1">
            <w:r w:rsidRPr="00D87142">
              <w:rPr>
                <w:rStyle w:val="Hyperlink"/>
                <w:noProof/>
              </w:rPr>
              <w:t>2.1.1</w:t>
            </w:r>
            <w:r>
              <w:rPr>
                <w:rFonts w:asciiTheme="minorHAnsi" w:eastAsiaTheme="minorEastAsia" w:hAnsiTheme="minorHAnsi"/>
                <w:noProof/>
                <w:sz w:val="22"/>
                <w:lang w:eastAsia="hr-HR"/>
              </w:rPr>
              <w:tab/>
            </w:r>
            <w:r w:rsidRPr="00D87142">
              <w:rPr>
                <w:rStyle w:val="Hyperlink"/>
                <w:noProof/>
              </w:rPr>
              <w:t>Prikupljanje podataka</w:t>
            </w:r>
            <w:r>
              <w:rPr>
                <w:noProof/>
                <w:webHidden/>
              </w:rPr>
              <w:tab/>
            </w:r>
            <w:r>
              <w:rPr>
                <w:noProof/>
                <w:webHidden/>
              </w:rPr>
              <w:fldChar w:fldCharType="begin"/>
            </w:r>
            <w:r>
              <w:rPr>
                <w:noProof/>
                <w:webHidden/>
              </w:rPr>
              <w:instrText xml:space="preserve"> PAGEREF _Toc531952774 \h </w:instrText>
            </w:r>
            <w:r>
              <w:rPr>
                <w:noProof/>
                <w:webHidden/>
              </w:rPr>
            </w:r>
            <w:r>
              <w:rPr>
                <w:noProof/>
                <w:webHidden/>
              </w:rPr>
              <w:fldChar w:fldCharType="separate"/>
            </w:r>
            <w:r>
              <w:rPr>
                <w:noProof/>
                <w:webHidden/>
              </w:rPr>
              <w:t>11</w:t>
            </w:r>
            <w:r>
              <w:rPr>
                <w:noProof/>
                <w:webHidden/>
              </w:rPr>
              <w:fldChar w:fldCharType="end"/>
            </w:r>
          </w:hyperlink>
        </w:p>
        <w:p w14:paraId="602D7EBC" w14:textId="58A23A2B" w:rsidR="002802F6" w:rsidRDefault="002802F6">
          <w:pPr>
            <w:pStyle w:val="TOC3"/>
            <w:rPr>
              <w:rFonts w:asciiTheme="minorHAnsi" w:eastAsiaTheme="minorEastAsia" w:hAnsiTheme="minorHAnsi"/>
              <w:noProof/>
              <w:sz w:val="22"/>
              <w:lang w:eastAsia="hr-HR"/>
            </w:rPr>
          </w:pPr>
          <w:hyperlink w:anchor="_Toc531952775" w:history="1">
            <w:r w:rsidRPr="00D87142">
              <w:rPr>
                <w:rStyle w:val="Hyperlink"/>
                <w:noProof/>
              </w:rPr>
              <w:t>2.1.2</w:t>
            </w:r>
            <w:r>
              <w:rPr>
                <w:rFonts w:asciiTheme="minorHAnsi" w:eastAsiaTheme="minorEastAsia" w:hAnsiTheme="minorHAnsi"/>
                <w:noProof/>
                <w:sz w:val="22"/>
                <w:lang w:eastAsia="hr-HR"/>
              </w:rPr>
              <w:tab/>
            </w:r>
            <w:r w:rsidRPr="00D87142">
              <w:rPr>
                <w:rStyle w:val="Hyperlink"/>
                <w:noProof/>
              </w:rPr>
              <w:t>Filtriranje/selekcija podataka</w:t>
            </w:r>
            <w:r>
              <w:rPr>
                <w:noProof/>
                <w:webHidden/>
              </w:rPr>
              <w:tab/>
            </w:r>
            <w:r>
              <w:rPr>
                <w:noProof/>
                <w:webHidden/>
              </w:rPr>
              <w:fldChar w:fldCharType="begin"/>
            </w:r>
            <w:r>
              <w:rPr>
                <w:noProof/>
                <w:webHidden/>
              </w:rPr>
              <w:instrText xml:space="preserve"> PAGEREF _Toc531952775 \h </w:instrText>
            </w:r>
            <w:r>
              <w:rPr>
                <w:noProof/>
                <w:webHidden/>
              </w:rPr>
            </w:r>
            <w:r>
              <w:rPr>
                <w:noProof/>
                <w:webHidden/>
              </w:rPr>
              <w:fldChar w:fldCharType="separate"/>
            </w:r>
            <w:r>
              <w:rPr>
                <w:noProof/>
                <w:webHidden/>
              </w:rPr>
              <w:t>12</w:t>
            </w:r>
            <w:r>
              <w:rPr>
                <w:noProof/>
                <w:webHidden/>
              </w:rPr>
              <w:fldChar w:fldCharType="end"/>
            </w:r>
          </w:hyperlink>
        </w:p>
        <w:p w14:paraId="4C63E65C" w14:textId="741026C2" w:rsidR="002802F6" w:rsidRDefault="002802F6">
          <w:pPr>
            <w:pStyle w:val="TOC2"/>
            <w:rPr>
              <w:rFonts w:asciiTheme="minorHAnsi" w:eastAsiaTheme="minorEastAsia" w:hAnsiTheme="minorHAnsi"/>
              <w:noProof/>
              <w:sz w:val="22"/>
              <w:lang w:eastAsia="hr-HR"/>
            </w:rPr>
          </w:pPr>
          <w:hyperlink w:anchor="_Toc531952776" w:history="1">
            <w:r w:rsidRPr="00D87142">
              <w:rPr>
                <w:rStyle w:val="Hyperlink"/>
                <w:noProof/>
              </w:rPr>
              <w:t>2.2</w:t>
            </w:r>
            <w:r>
              <w:rPr>
                <w:rFonts w:asciiTheme="minorHAnsi" w:eastAsiaTheme="minorEastAsia" w:hAnsiTheme="minorHAnsi"/>
                <w:noProof/>
                <w:sz w:val="22"/>
                <w:lang w:eastAsia="hr-HR"/>
              </w:rPr>
              <w:tab/>
            </w:r>
            <w:r w:rsidRPr="00D87142">
              <w:rPr>
                <w:rStyle w:val="Hyperlink"/>
                <w:noProof/>
              </w:rPr>
              <w:t>Primjene rudarenja podataka</w:t>
            </w:r>
            <w:r>
              <w:rPr>
                <w:noProof/>
                <w:webHidden/>
              </w:rPr>
              <w:tab/>
            </w:r>
            <w:r>
              <w:rPr>
                <w:noProof/>
                <w:webHidden/>
              </w:rPr>
              <w:fldChar w:fldCharType="begin"/>
            </w:r>
            <w:r>
              <w:rPr>
                <w:noProof/>
                <w:webHidden/>
              </w:rPr>
              <w:instrText xml:space="preserve"> PAGEREF _Toc531952776 \h </w:instrText>
            </w:r>
            <w:r>
              <w:rPr>
                <w:noProof/>
                <w:webHidden/>
              </w:rPr>
            </w:r>
            <w:r>
              <w:rPr>
                <w:noProof/>
                <w:webHidden/>
              </w:rPr>
              <w:fldChar w:fldCharType="separate"/>
            </w:r>
            <w:r>
              <w:rPr>
                <w:noProof/>
                <w:webHidden/>
              </w:rPr>
              <w:t>14</w:t>
            </w:r>
            <w:r>
              <w:rPr>
                <w:noProof/>
                <w:webHidden/>
              </w:rPr>
              <w:fldChar w:fldCharType="end"/>
            </w:r>
          </w:hyperlink>
        </w:p>
        <w:p w14:paraId="2F893F20" w14:textId="1A7E4310" w:rsidR="002802F6" w:rsidRDefault="002802F6">
          <w:pPr>
            <w:pStyle w:val="TOC3"/>
            <w:rPr>
              <w:rFonts w:asciiTheme="minorHAnsi" w:eastAsiaTheme="minorEastAsia" w:hAnsiTheme="minorHAnsi"/>
              <w:noProof/>
              <w:sz w:val="22"/>
              <w:lang w:eastAsia="hr-HR"/>
            </w:rPr>
          </w:pPr>
          <w:hyperlink w:anchor="_Toc531952777" w:history="1">
            <w:r w:rsidRPr="00D87142">
              <w:rPr>
                <w:rStyle w:val="Hyperlink"/>
                <w:noProof/>
              </w:rPr>
              <w:t>2.2.1</w:t>
            </w:r>
            <w:r>
              <w:rPr>
                <w:rFonts w:asciiTheme="minorHAnsi" w:eastAsiaTheme="minorEastAsia" w:hAnsiTheme="minorHAnsi"/>
                <w:noProof/>
                <w:sz w:val="22"/>
                <w:lang w:eastAsia="hr-HR"/>
              </w:rPr>
              <w:tab/>
            </w:r>
            <w:r w:rsidRPr="00D87142">
              <w:rPr>
                <w:rStyle w:val="Hyperlink"/>
                <w:noProof/>
              </w:rPr>
              <w:t>Rudarenje teksta</w:t>
            </w:r>
            <w:r>
              <w:rPr>
                <w:noProof/>
                <w:webHidden/>
              </w:rPr>
              <w:tab/>
            </w:r>
            <w:r>
              <w:rPr>
                <w:noProof/>
                <w:webHidden/>
              </w:rPr>
              <w:fldChar w:fldCharType="begin"/>
            </w:r>
            <w:r>
              <w:rPr>
                <w:noProof/>
                <w:webHidden/>
              </w:rPr>
              <w:instrText xml:space="preserve"> PAGEREF _Toc531952777 \h </w:instrText>
            </w:r>
            <w:r>
              <w:rPr>
                <w:noProof/>
                <w:webHidden/>
              </w:rPr>
            </w:r>
            <w:r>
              <w:rPr>
                <w:noProof/>
                <w:webHidden/>
              </w:rPr>
              <w:fldChar w:fldCharType="separate"/>
            </w:r>
            <w:r>
              <w:rPr>
                <w:noProof/>
                <w:webHidden/>
              </w:rPr>
              <w:t>14</w:t>
            </w:r>
            <w:r>
              <w:rPr>
                <w:noProof/>
                <w:webHidden/>
              </w:rPr>
              <w:fldChar w:fldCharType="end"/>
            </w:r>
          </w:hyperlink>
        </w:p>
        <w:p w14:paraId="3F477116" w14:textId="3035694F" w:rsidR="002802F6" w:rsidRDefault="002802F6">
          <w:pPr>
            <w:pStyle w:val="TOC3"/>
            <w:rPr>
              <w:rFonts w:asciiTheme="minorHAnsi" w:eastAsiaTheme="minorEastAsia" w:hAnsiTheme="minorHAnsi"/>
              <w:noProof/>
              <w:sz w:val="22"/>
              <w:lang w:eastAsia="hr-HR"/>
            </w:rPr>
          </w:pPr>
          <w:hyperlink w:anchor="_Toc531952778" w:history="1">
            <w:r w:rsidRPr="00D87142">
              <w:rPr>
                <w:rStyle w:val="Hyperlink"/>
                <w:noProof/>
              </w:rPr>
              <w:t>2.2.2</w:t>
            </w:r>
            <w:r>
              <w:rPr>
                <w:rFonts w:asciiTheme="minorHAnsi" w:eastAsiaTheme="minorEastAsia" w:hAnsiTheme="minorHAnsi"/>
                <w:noProof/>
                <w:sz w:val="22"/>
                <w:lang w:eastAsia="hr-HR"/>
              </w:rPr>
              <w:tab/>
            </w:r>
            <w:r w:rsidRPr="00D87142">
              <w:rPr>
                <w:rStyle w:val="Hyperlink"/>
                <w:noProof/>
              </w:rPr>
              <w:t>Medicina</w:t>
            </w:r>
            <w:r>
              <w:rPr>
                <w:noProof/>
                <w:webHidden/>
              </w:rPr>
              <w:tab/>
            </w:r>
            <w:r>
              <w:rPr>
                <w:noProof/>
                <w:webHidden/>
              </w:rPr>
              <w:fldChar w:fldCharType="begin"/>
            </w:r>
            <w:r>
              <w:rPr>
                <w:noProof/>
                <w:webHidden/>
              </w:rPr>
              <w:instrText xml:space="preserve"> PAGEREF _Toc531952778 \h </w:instrText>
            </w:r>
            <w:r>
              <w:rPr>
                <w:noProof/>
                <w:webHidden/>
              </w:rPr>
            </w:r>
            <w:r>
              <w:rPr>
                <w:noProof/>
                <w:webHidden/>
              </w:rPr>
              <w:fldChar w:fldCharType="separate"/>
            </w:r>
            <w:r>
              <w:rPr>
                <w:noProof/>
                <w:webHidden/>
              </w:rPr>
              <w:t>14</w:t>
            </w:r>
            <w:r>
              <w:rPr>
                <w:noProof/>
                <w:webHidden/>
              </w:rPr>
              <w:fldChar w:fldCharType="end"/>
            </w:r>
          </w:hyperlink>
        </w:p>
        <w:p w14:paraId="32CA3741" w14:textId="00D855C1" w:rsidR="002802F6" w:rsidRDefault="002802F6">
          <w:pPr>
            <w:pStyle w:val="TOC3"/>
            <w:rPr>
              <w:rFonts w:asciiTheme="minorHAnsi" w:eastAsiaTheme="minorEastAsia" w:hAnsiTheme="minorHAnsi"/>
              <w:noProof/>
              <w:sz w:val="22"/>
              <w:lang w:eastAsia="hr-HR"/>
            </w:rPr>
          </w:pPr>
          <w:hyperlink w:anchor="_Toc531952779" w:history="1">
            <w:r w:rsidRPr="00D87142">
              <w:rPr>
                <w:rStyle w:val="Hyperlink"/>
                <w:noProof/>
              </w:rPr>
              <w:t>2.2.3</w:t>
            </w:r>
            <w:r>
              <w:rPr>
                <w:rFonts w:asciiTheme="minorHAnsi" w:eastAsiaTheme="minorEastAsia" w:hAnsiTheme="minorHAnsi"/>
                <w:noProof/>
                <w:sz w:val="22"/>
                <w:lang w:eastAsia="hr-HR"/>
              </w:rPr>
              <w:tab/>
            </w:r>
            <w:r w:rsidRPr="00D87142">
              <w:rPr>
                <w:rStyle w:val="Hyperlink"/>
                <w:noProof/>
              </w:rPr>
              <w:t>Procjena rizika</w:t>
            </w:r>
            <w:r>
              <w:rPr>
                <w:noProof/>
                <w:webHidden/>
              </w:rPr>
              <w:tab/>
            </w:r>
            <w:r>
              <w:rPr>
                <w:noProof/>
                <w:webHidden/>
              </w:rPr>
              <w:fldChar w:fldCharType="begin"/>
            </w:r>
            <w:r>
              <w:rPr>
                <w:noProof/>
                <w:webHidden/>
              </w:rPr>
              <w:instrText xml:space="preserve"> PAGEREF _Toc531952779 \h </w:instrText>
            </w:r>
            <w:r>
              <w:rPr>
                <w:noProof/>
                <w:webHidden/>
              </w:rPr>
            </w:r>
            <w:r>
              <w:rPr>
                <w:noProof/>
                <w:webHidden/>
              </w:rPr>
              <w:fldChar w:fldCharType="separate"/>
            </w:r>
            <w:r>
              <w:rPr>
                <w:noProof/>
                <w:webHidden/>
              </w:rPr>
              <w:t>14</w:t>
            </w:r>
            <w:r>
              <w:rPr>
                <w:noProof/>
                <w:webHidden/>
              </w:rPr>
              <w:fldChar w:fldCharType="end"/>
            </w:r>
          </w:hyperlink>
        </w:p>
        <w:p w14:paraId="12B67F6C" w14:textId="45B6D33A" w:rsidR="002802F6" w:rsidRDefault="002802F6">
          <w:pPr>
            <w:pStyle w:val="TOC3"/>
            <w:rPr>
              <w:rFonts w:asciiTheme="minorHAnsi" w:eastAsiaTheme="minorEastAsia" w:hAnsiTheme="minorHAnsi"/>
              <w:noProof/>
              <w:sz w:val="22"/>
              <w:lang w:eastAsia="hr-HR"/>
            </w:rPr>
          </w:pPr>
          <w:hyperlink w:anchor="_Toc531952780" w:history="1">
            <w:r w:rsidRPr="00D87142">
              <w:rPr>
                <w:rStyle w:val="Hyperlink"/>
                <w:noProof/>
              </w:rPr>
              <w:t>2.2.4</w:t>
            </w:r>
            <w:r>
              <w:rPr>
                <w:rFonts w:asciiTheme="minorHAnsi" w:eastAsiaTheme="minorEastAsia" w:hAnsiTheme="minorHAnsi"/>
                <w:noProof/>
                <w:sz w:val="22"/>
                <w:lang w:eastAsia="hr-HR"/>
              </w:rPr>
              <w:tab/>
            </w:r>
            <w:r w:rsidRPr="00D87142">
              <w:rPr>
                <w:rStyle w:val="Hyperlink"/>
                <w:noProof/>
              </w:rPr>
              <w:t>Marketing</w:t>
            </w:r>
            <w:r>
              <w:rPr>
                <w:noProof/>
                <w:webHidden/>
              </w:rPr>
              <w:tab/>
            </w:r>
            <w:r>
              <w:rPr>
                <w:noProof/>
                <w:webHidden/>
              </w:rPr>
              <w:fldChar w:fldCharType="begin"/>
            </w:r>
            <w:r>
              <w:rPr>
                <w:noProof/>
                <w:webHidden/>
              </w:rPr>
              <w:instrText xml:space="preserve"> PAGEREF _Toc531952780 \h </w:instrText>
            </w:r>
            <w:r>
              <w:rPr>
                <w:noProof/>
                <w:webHidden/>
              </w:rPr>
            </w:r>
            <w:r>
              <w:rPr>
                <w:noProof/>
                <w:webHidden/>
              </w:rPr>
              <w:fldChar w:fldCharType="separate"/>
            </w:r>
            <w:r>
              <w:rPr>
                <w:noProof/>
                <w:webHidden/>
              </w:rPr>
              <w:t>14</w:t>
            </w:r>
            <w:r>
              <w:rPr>
                <w:noProof/>
                <w:webHidden/>
              </w:rPr>
              <w:fldChar w:fldCharType="end"/>
            </w:r>
          </w:hyperlink>
        </w:p>
        <w:p w14:paraId="7E431EA8" w14:textId="73367EE8" w:rsidR="002802F6" w:rsidRDefault="002802F6">
          <w:pPr>
            <w:pStyle w:val="TOC1"/>
            <w:rPr>
              <w:rFonts w:asciiTheme="minorHAnsi" w:eastAsiaTheme="minorEastAsia" w:hAnsiTheme="minorHAnsi"/>
              <w:noProof/>
              <w:sz w:val="22"/>
              <w:lang w:eastAsia="hr-HR"/>
            </w:rPr>
          </w:pPr>
          <w:hyperlink w:anchor="_Toc531952781" w:history="1">
            <w:r w:rsidRPr="00D87142">
              <w:rPr>
                <w:rStyle w:val="Hyperlink"/>
                <w:noProof/>
              </w:rPr>
              <w:t>3</w:t>
            </w:r>
            <w:r>
              <w:rPr>
                <w:rFonts w:asciiTheme="minorHAnsi" w:eastAsiaTheme="minorEastAsia" w:hAnsiTheme="minorHAnsi"/>
                <w:noProof/>
                <w:sz w:val="22"/>
                <w:lang w:eastAsia="hr-HR"/>
              </w:rPr>
              <w:tab/>
            </w:r>
            <w:r w:rsidRPr="00D87142">
              <w:rPr>
                <w:rStyle w:val="Hyperlink"/>
                <w:noProof/>
              </w:rPr>
              <w:t>Proces strojnog učenja</w:t>
            </w:r>
            <w:r>
              <w:rPr>
                <w:noProof/>
                <w:webHidden/>
              </w:rPr>
              <w:tab/>
            </w:r>
            <w:r>
              <w:rPr>
                <w:noProof/>
                <w:webHidden/>
              </w:rPr>
              <w:fldChar w:fldCharType="begin"/>
            </w:r>
            <w:r>
              <w:rPr>
                <w:noProof/>
                <w:webHidden/>
              </w:rPr>
              <w:instrText xml:space="preserve"> PAGEREF _Toc531952781 \h </w:instrText>
            </w:r>
            <w:r>
              <w:rPr>
                <w:noProof/>
                <w:webHidden/>
              </w:rPr>
            </w:r>
            <w:r>
              <w:rPr>
                <w:noProof/>
                <w:webHidden/>
              </w:rPr>
              <w:fldChar w:fldCharType="separate"/>
            </w:r>
            <w:r>
              <w:rPr>
                <w:noProof/>
                <w:webHidden/>
              </w:rPr>
              <w:t>15</w:t>
            </w:r>
            <w:r>
              <w:rPr>
                <w:noProof/>
                <w:webHidden/>
              </w:rPr>
              <w:fldChar w:fldCharType="end"/>
            </w:r>
          </w:hyperlink>
        </w:p>
        <w:p w14:paraId="6FFC1DB9" w14:textId="49478183" w:rsidR="002802F6" w:rsidRDefault="002802F6">
          <w:pPr>
            <w:pStyle w:val="TOC2"/>
            <w:rPr>
              <w:rFonts w:asciiTheme="minorHAnsi" w:eastAsiaTheme="minorEastAsia" w:hAnsiTheme="minorHAnsi"/>
              <w:noProof/>
              <w:sz w:val="22"/>
              <w:lang w:eastAsia="hr-HR"/>
            </w:rPr>
          </w:pPr>
          <w:hyperlink w:anchor="_Toc531952782" w:history="1">
            <w:r w:rsidRPr="00D87142">
              <w:rPr>
                <w:rStyle w:val="Hyperlink"/>
                <w:noProof/>
              </w:rPr>
              <w:t>3.1</w:t>
            </w:r>
            <w:r>
              <w:rPr>
                <w:rFonts w:asciiTheme="minorHAnsi" w:eastAsiaTheme="minorEastAsia" w:hAnsiTheme="minorHAnsi"/>
                <w:noProof/>
                <w:sz w:val="22"/>
                <w:lang w:eastAsia="hr-HR"/>
              </w:rPr>
              <w:tab/>
            </w:r>
            <w:r w:rsidRPr="00D87142">
              <w:rPr>
                <w:rStyle w:val="Hyperlink"/>
                <w:noProof/>
              </w:rPr>
              <w:t>Strojno učenje</w:t>
            </w:r>
            <w:r>
              <w:rPr>
                <w:noProof/>
                <w:webHidden/>
              </w:rPr>
              <w:tab/>
            </w:r>
            <w:r>
              <w:rPr>
                <w:noProof/>
                <w:webHidden/>
              </w:rPr>
              <w:fldChar w:fldCharType="begin"/>
            </w:r>
            <w:r>
              <w:rPr>
                <w:noProof/>
                <w:webHidden/>
              </w:rPr>
              <w:instrText xml:space="preserve"> PAGEREF _Toc531952782 \h </w:instrText>
            </w:r>
            <w:r>
              <w:rPr>
                <w:noProof/>
                <w:webHidden/>
              </w:rPr>
            </w:r>
            <w:r>
              <w:rPr>
                <w:noProof/>
                <w:webHidden/>
              </w:rPr>
              <w:fldChar w:fldCharType="separate"/>
            </w:r>
            <w:r>
              <w:rPr>
                <w:noProof/>
                <w:webHidden/>
              </w:rPr>
              <w:t>15</w:t>
            </w:r>
            <w:r>
              <w:rPr>
                <w:noProof/>
                <w:webHidden/>
              </w:rPr>
              <w:fldChar w:fldCharType="end"/>
            </w:r>
          </w:hyperlink>
        </w:p>
        <w:p w14:paraId="360D2470" w14:textId="1E4870C0" w:rsidR="002802F6" w:rsidRDefault="002802F6">
          <w:pPr>
            <w:pStyle w:val="TOC2"/>
            <w:rPr>
              <w:rFonts w:asciiTheme="minorHAnsi" w:eastAsiaTheme="minorEastAsia" w:hAnsiTheme="minorHAnsi"/>
              <w:noProof/>
              <w:sz w:val="22"/>
              <w:lang w:eastAsia="hr-HR"/>
            </w:rPr>
          </w:pPr>
          <w:hyperlink w:anchor="_Toc531952783" w:history="1">
            <w:r w:rsidRPr="00D87142">
              <w:rPr>
                <w:rStyle w:val="Hyperlink"/>
                <w:noProof/>
              </w:rPr>
              <w:t>3.2</w:t>
            </w:r>
            <w:r>
              <w:rPr>
                <w:rFonts w:asciiTheme="minorHAnsi" w:eastAsiaTheme="minorEastAsia" w:hAnsiTheme="minorHAnsi"/>
                <w:noProof/>
                <w:sz w:val="22"/>
                <w:lang w:eastAsia="hr-HR"/>
              </w:rPr>
              <w:tab/>
            </w:r>
            <w:r w:rsidRPr="00D87142">
              <w:rPr>
                <w:rStyle w:val="Hyperlink"/>
                <w:noProof/>
              </w:rPr>
              <w:t>Vrste strojnog učenja</w:t>
            </w:r>
            <w:r>
              <w:rPr>
                <w:noProof/>
                <w:webHidden/>
              </w:rPr>
              <w:tab/>
            </w:r>
            <w:r>
              <w:rPr>
                <w:noProof/>
                <w:webHidden/>
              </w:rPr>
              <w:fldChar w:fldCharType="begin"/>
            </w:r>
            <w:r>
              <w:rPr>
                <w:noProof/>
                <w:webHidden/>
              </w:rPr>
              <w:instrText xml:space="preserve"> PAGEREF _Toc531952783 \h </w:instrText>
            </w:r>
            <w:r>
              <w:rPr>
                <w:noProof/>
                <w:webHidden/>
              </w:rPr>
            </w:r>
            <w:r>
              <w:rPr>
                <w:noProof/>
                <w:webHidden/>
              </w:rPr>
              <w:fldChar w:fldCharType="separate"/>
            </w:r>
            <w:r>
              <w:rPr>
                <w:noProof/>
                <w:webHidden/>
              </w:rPr>
              <w:t>16</w:t>
            </w:r>
            <w:r>
              <w:rPr>
                <w:noProof/>
                <w:webHidden/>
              </w:rPr>
              <w:fldChar w:fldCharType="end"/>
            </w:r>
          </w:hyperlink>
        </w:p>
        <w:p w14:paraId="313BBB9F" w14:textId="3BCDC770" w:rsidR="002802F6" w:rsidRDefault="002802F6">
          <w:pPr>
            <w:pStyle w:val="TOC2"/>
            <w:rPr>
              <w:rFonts w:asciiTheme="minorHAnsi" w:eastAsiaTheme="minorEastAsia" w:hAnsiTheme="minorHAnsi"/>
              <w:noProof/>
              <w:sz w:val="22"/>
              <w:lang w:eastAsia="hr-HR"/>
            </w:rPr>
          </w:pPr>
          <w:hyperlink w:anchor="_Toc531952784" w:history="1">
            <w:r w:rsidRPr="00D87142">
              <w:rPr>
                <w:rStyle w:val="Hyperlink"/>
                <w:noProof/>
              </w:rPr>
              <w:t>3.3</w:t>
            </w:r>
            <w:r>
              <w:rPr>
                <w:rFonts w:asciiTheme="minorHAnsi" w:eastAsiaTheme="minorEastAsia" w:hAnsiTheme="minorHAnsi"/>
                <w:noProof/>
                <w:sz w:val="22"/>
                <w:lang w:eastAsia="hr-HR"/>
              </w:rPr>
              <w:tab/>
            </w:r>
            <w:r w:rsidRPr="00D87142">
              <w:rPr>
                <w:rStyle w:val="Hyperlink"/>
                <w:noProof/>
              </w:rPr>
              <w:t>Koraci strojnog učenja</w:t>
            </w:r>
            <w:r>
              <w:rPr>
                <w:noProof/>
                <w:webHidden/>
              </w:rPr>
              <w:tab/>
            </w:r>
            <w:r>
              <w:rPr>
                <w:noProof/>
                <w:webHidden/>
              </w:rPr>
              <w:fldChar w:fldCharType="begin"/>
            </w:r>
            <w:r>
              <w:rPr>
                <w:noProof/>
                <w:webHidden/>
              </w:rPr>
              <w:instrText xml:space="preserve"> PAGEREF _Toc531952784 \h </w:instrText>
            </w:r>
            <w:r>
              <w:rPr>
                <w:noProof/>
                <w:webHidden/>
              </w:rPr>
            </w:r>
            <w:r>
              <w:rPr>
                <w:noProof/>
                <w:webHidden/>
              </w:rPr>
              <w:fldChar w:fldCharType="separate"/>
            </w:r>
            <w:r>
              <w:rPr>
                <w:noProof/>
                <w:webHidden/>
              </w:rPr>
              <w:t>18</w:t>
            </w:r>
            <w:r>
              <w:rPr>
                <w:noProof/>
                <w:webHidden/>
              </w:rPr>
              <w:fldChar w:fldCharType="end"/>
            </w:r>
          </w:hyperlink>
        </w:p>
        <w:p w14:paraId="5B99A1EB" w14:textId="04F824A0" w:rsidR="002802F6" w:rsidRDefault="002802F6">
          <w:pPr>
            <w:pStyle w:val="TOC3"/>
            <w:rPr>
              <w:rFonts w:asciiTheme="minorHAnsi" w:eastAsiaTheme="minorEastAsia" w:hAnsiTheme="minorHAnsi"/>
              <w:noProof/>
              <w:sz w:val="22"/>
              <w:lang w:eastAsia="hr-HR"/>
            </w:rPr>
          </w:pPr>
          <w:hyperlink w:anchor="_Toc531952785" w:history="1">
            <w:r w:rsidRPr="00D87142">
              <w:rPr>
                <w:rStyle w:val="Hyperlink"/>
                <w:noProof/>
              </w:rPr>
              <w:t>3.3.1</w:t>
            </w:r>
            <w:r>
              <w:rPr>
                <w:rFonts w:asciiTheme="minorHAnsi" w:eastAsiaTheme="minorEastAsia" w:hAnsiTheme="minorHAnsi"/>
                <w:noProof/>
                <w:sz w:val="22"/>
                <w:lang w:eastAsia="hr-HR"/>
              </w:rPr>
              <w:tab/>
            </w:r>
            <w:r w:rsidRPr="00D87142">
              <w:rPr>
                <w:rStyle w:val="Hyperlink"/>
                <w:noProof/>
              </w:rPr>
              <w:t>Prikupljanje podataka</w:t>
            </w:r>
            <w:r>
              <w:rPr>
                <w:noProof/>
                <w:webHidden/>
              </w:rPr>
              <w:tab/>
            </w:r>
            <w:r>
              <w:rPr>
                <w:noProof/>
                <w:webHidden/>
              </w:rPr>
              <w:fldChar w:fldCharType="begin"/>
            </w:r>
            <w:r>
              <w:rPr>
                <w:noProof/>
                <w:webHidden/>
              </w:rPr>
              <w:instrText xml:space="preserve"> PAGEREF _Toc531952785 \h </w:instrText>
            </w:r>
            <w:r>
              <w:rPr>
                <w:noProof/>
                <w:webHidden/>
              </w:rPr>
            </w:r>
            <w:r>
              <w:rPr>
                <w:noProof/>
                <w:webHidden/>
              </w:rPr>
              <w:fldChar w:fldCharType="separate"/>
            </w:r>
            <w:r>
              <w:rPr>
                <w:noProof/>
                <w:webHidden/>
              </w:rPr>
              <w:t>18</w:t>
            </w:r>
            <w:r>
              <w:rPr>
                <w:noProof/>
                <w:webHidden/>
              </w:rPr>
              <w:fldChar w:fldCharType="end"/>
            </w:r>
          </w:hyperlink>
        </w:p>
        <w:p w14:paraId="2FE5A870" w14:textId="05B0B524" w:rsidR="002802F6" w:rsidRDefault="002802F6">
          <w:pPr>
            <w:pStyle w:val="TOC3"/>
            <w:rPr>
              <w:rFonts w:asciiTheme="minorHAnsi" w:eastAsiaTheme="minorEastAsia" w:hAnsiTheme="minorHAnsi"/>
              <w:noProof/>
              <w:sz w:val="22"/>
              <w:lang w:eastAsia="hr-HR"/>
            </w:rPr>
          </w:pPr>
          <w:hyperlink w:anchor="_Toc531952786" w:history="1">
            <w:r w:rsidRPr="00D87142">
              <w:rPr>
                <w:rStyle w:val="Hyperlink"/>
                <w:noProof/>
              </w:rPr>
              <w:t>3.3.2</w:t>
            </w:r>
            <w:r>
              <w:rPr>
                <w:rFonts w:asciiTheme="minorHAnsi" w:eastAsiaTheme="minorEastAsia" w:hAnsiTheme="minorHAnsi"/>
                <w:noProof/>
                <w:sz w:val="22"/>
                <w:lang w:eastAsia="hr-HR"/>
              </w:rPr>
              <w:tab/>
            </w:r>
            <w:r w:rsidRPr="00D87142">
              <w:rPr>
                <w:rStyle w:val="Hyperlink"/>
                <w:noProof/>
              </w:rPr>
              <w:t>Priprema i prilagodba podataka za strojno učenje</w:t>
            </w:r>
            <w:r>
              <w:rPr>
                <w:noProof/>
                <w:webHidden/>
              </w:rPr>
              <w:tab/>
            </w:r>
            <w:r>
              <w:rPr>
                <w:noProof/>
                <w:webHidden/>
              </w:rPr>
              <w:fldChar w:fldCharType="begin"/>
            </w:r>
            <w:r>
              <w:rPr>
                <w:noProof/>
                <w:webHidden/>
              </w:rPr>
              <w:instrText xml:space="preserve"> PAGEREF _Toc531952786 \h </w:instrText>
            </w:r>
            <w:r>
              <w:rPr>
                <w:noProof/>
                <w:webHidden/>
              </w:rPr>
            </w:r>
            <w:r>
              <w:rPr>
                <w:noProof/>
                <w:webHidden/>
              </w:rPr>
              <w:fldChar w:fldCharType="separate"/>
            </w:r>
            <w:r>
              <w:rPr>
                <w:noProof/>
                <w:webHidden/>
              </w:rPr>
              <w:t>19</w:t>
            </w:r>
            <w:r>
              <w:rPr>
                <w:noProof/>
                <w:webHidden/>
              </w:rPr>
              <w:fldChar w:fldCharType="end"/>
            </w:r>
          </w:hyperlink>
        </w:p>
        <w:p w14:paraId="187B9207" w14:textId="5661A3C4" w:rsidR="002802F6" w:rsidRDefault="002802F6">
          <w:pPr>
            <w:pStyle w:val="TOC3"/>
            <w:rPr>
              <w:rFonts w:asciiTheme="minorHAnsi" w:eastAsiaTheme="minorEastAsia" w:hAnsiTheme="minorHAnsi"/>
              <w:noProof/>
              <w:sz w:val="22"/>
              <w:lang w:eastAsia="hr-HR"/>
            </w:rPr>
          </w:pPr>
          <w:hyperlink w:anchor="_Toc531952787" w:history="1">
            <w:r w:rsidRPr="00D87142">
              <w:rPr>
                <w:rStyle w:val="Hyperlink"/>
                <w:noProof/>
              </w:rPr>
              <w:t>3.3.3</w:t>
            </w:r>
            <w:r>
              <w:rPr>
                <w:rFonts w:asciiTheme="minorHAnsi" w:eastAsiaTheme="minorEastAsia" w:hAnsiTheme="minorHAnsi"/>
                <w:noProof/>
                <w:sz w:val="22"/>
                <w:lang w:eastAsia="hr-HR"/>
              </w:rPr>
              <w:tab/>
            </w:r>
            <w:r w:rsidRPr="00D87142">
              <w:rPr>
                <w:rStyle w:val="Hyperlink"/>
                <w:noProof/>
              </w:rPr>
              <w:t>Kreiranje modela</w:t>
            </w:r>
            <w:r>
              <w:rPr>
                <w:noProof/>
                <w:webHidden/>
              </w:rPr>
              <w:tab/>
            </w:r>
            <w:r>
              <w:rPr>
                <w:noProof/>
                <w:webHidden/>
              </w:rPr>
              <w:fldChar w:fldCharType="begin"/>
            </w:r>
            <w:r>
              <w:rPr>
                <w:noProof/>
                <w:webHidden/>
              </w:rPr>
              <w:instrText xml:space="preserve"> PAGEREF _Toc531952787 \h </w:instrText>
            </w:r>
            <w:r>
              <w:rPr>
                <w:noProof/>
                <w:webHidden/>
              </w:rPr>
            </w:r>
            <w:r>
              <w:rPr>
                <w:noProof/>
                <w:webHidden/>
              </w:rPr>
              <w:fldChar w:fldCharType="separate"/>
            </w:r>
            <w:r>
              <w:rPr>
                <w:noProof/>
                <w:webHidden/>
              </w:rPr>
              <w:t>20</w:t>
            </w:r>
            <w:r>
              <w:rPr>
                <w:noProof/>
                <w:webHidden/>
              </w:rPr>
              <w:fldChar w:fldCharType="end"/>
            </w:r>
          </w:hyperlink>
        </w:p>
        <w:p w14:paraId="579DD901" w14:textId="416B3D1B" w:rsidR="002802F6" w:rsidRDefault="002802F6">
          <w:pPr>
            <w:pStyle w:val="TOC3"/>
            <w:rPr>
              <w:rFonts w:asciiTheme="minorHAnsi" w:eastAsiaTheme="minorEastAsia" w:hAnsiTheme="minorHAnsi"/>
              <w:noProof/>
              <w:sz w:val="22"/>
              <w:lang w:eastAsia="hr-HR"/>
            </w:rPr>
          </w:pPr>
          <w:hyperlink w:anchor="_Toc531952788" w:history="1">
            <w:r w:rsidRPr="00D87142">
              <w:rPr>
                <w:rStyle w:val="Hyperlink"/>
                <w:noProof/>
              </w:rPr>
              <w:t>3.3.4</w:t>
            </w:r>
            <w:r>
              <w:rPr>
                <w:rFonts w:asciiTheme="minorHAnsi" w:eastAsiaTheme="minorEastAsia" w:hAnsiTheme="minorHAnsi"/>
                <w:noProof/>
                <w:sz w:val="22"/>
                <w:lang w:eastAsia="hr-HR"/>
              </w:rPr>
              <w:tab/>
            </w:r>
            <w:r w:rsidRPr="00D87142">
              <w:rPr>
                <w:rStyle w:val="Hyperlink"/>
                <w:noProof/>
              </w:rPr>
              <w:t>Treniranje modela</w:t>
            </w:r>
            <w:r>
              <w:rPr>
                <w:noProof/>
                <w:webHidden/>
              </w:rPr>
              <w:tab/>
            </w:r>
            <w:r>
              <w:rPr>
                <w:noProof/>
                <w:webHidden/>
              </w:rPr>
              <w:fldChar w:fldCharType="begin"/>
            </w:r>
            <w:r>
              <w:rPr>
                <w:noProof/>
                <w:webHidden/>
              </w:rPr>
              <w:instrText xml:space="preserve"> PAGEREF _Toc531952788 \h </w:instrText>
            </w:r>
            <w:r>
              <w:rPr>
                <w:noProof/>
                <w:webHidden/>
              </w:rPr>
            </w:r>
            <w:r>
              <w:rPr>
                <w:noProof/>
                <w:webHidden/>
              </w:rPr>
              <w:fldChar w:fldCharType="separate"/>
            </w:r>
            <w:r>
              <w:rPr>
                <w:noProof/>
                <w:webHidden/>
              </w:rPr>
              <w:t>23</w:t>
            </w:r>
            <w:r>
              <w:rPr>
                <w:noProof/>
                <w:webHidden/>
              </w:rPr>
              <w:fldChar w:fldCharType="end"/>
            </w:r>
          </w:hyperlink>
        </w:p>
        <w:p w14:paraId="5D9AD99F" w14:textId="7B093A2C" w:rsidR="002802F6" w:rsidRDefault="002802F6">
          <w:pPr>
            <w:pStyle w:val="TOC3"/>
            <w:rPr>
              <w:rFonts w:asciiTheme="minorHAnsi" w:eastAsiaTheme="minorEastAsia" w:hAnsiTheme="minorHAnsi"/>
              <w:noProof/>
              <w:sz w:val="22"/>
              <w:lang w:eastAsia="hr-HR"/>
            </w:rPr>
          </w:pPr>
          <w:hyperlink w:anchor="_Toc531952789" w:history="1">
            <w:r w:rsidRPr="00D87142">
              <w:rPr>
                <w:rStyle w:val="Hyperlink"/>
                <w:noProof/>
              </w:rPr>
              <w:t>3.3.5</w:t>
            </w:r>
            <w:r>
              <w:rPr>
                <w:rFonts w:asciiTheme="minorHAnsi" w:eastAsiaTheme="minorEastAsia" w:hAnsiTheme="minorHAnsi"/>
                <w:noProof/>
                <w:sz w:val="22"/>
                <w:lang w:eastAsia="hr-HR"/>
              </w:rPr>
              <w:tab/>
            </w:r>
            <w:r w:rsidRPr="00D87142">
              <w:rPr>
                <w:rStyle w:val="Hyperlink"/>
                <w:noProof/>
              </w:rPr>
              <w:t>Evaluacija modela</w:t>
            </w:r>
            <w:r>
              <w:rPr>
                <w:noProof/>
                <w:webHidden/>
              </w:rPr>
              <w:tab/>
            </w:r>
            <w:r>
              <w:rPr>
                <w:noProof/>
                <w:webHidden/>
              </w:rPr>
              <w:fldChar w:fldCharType="begin"/>
            </w:r>
            <w:r>
              <w:rPr>
                <w:noProof/>
                <w:webHidden/>
              </w:rPr>
              <w:instrText xml:space="preserve"> PAGEREF _Toc531952789 \h </w:instrText>
            </w:r>
            <w:r>
              <w:rPr>
                <w:noProof/>
                <w:webHidden/>
              </w:rPr>
            </w:r>
            <w:r>
              <w:rPr>
                <w:noProof/>
                <w:webHidden/>
              </w:rPr>
              <w:fldChar w:fldCharType="separate"/>
            </w:r>
            <w:r>
              <w:rPr>
                <w:noProof/>
                <w:webHidden/>
              </w:rPr>
              <w:t>24</w:t>
            </w:r>
            <w:r>
              <w:rPr>
                <w:noProof/>
                <w:webHidden/>
              </w:rPr>
              <w:fldChar w:fldCharType="end"/>
            </w:r>
          </w:hyperlink>
        </w:p>
        <w:p w14:paraId="189B95EF" w14:textId="5ECAFFAE" w:rsidR="002802F6" w:rsidRDefault="002802F6">
          <w:pPr>
            <w:pStyle w:val="TOC3"/>
            <w:rPr>
              <w:rFonts w:asciiTheme="minorHAnsi" w:eastAsiaTheme="minorEastAsia" w:hAnsiTheme="minorHAnsi"/>
              <w:noProof/>
              <w:sz w:val="22"/>
              <w:lang w:eastAsia="hr-HR"/>
            </w:rPr>
          </w:pPr>
          <w:hyperlink w:anchor="_Toc531952790" w:history="1">
            <w:r w:rsidRPr="00D87142">
              <w:rPr>
                <w:rStyle w:val="Hyperlink"/>
                <w:noProof/>
              </w:rPr>
              <w:t>3.3.6</w:t>
            </w:r>
            <w:r>
              <w:rPr>
                <w:rFonts w:asciiTheme="minorHAnsi" w:eastAsiaTheme="minorEastAsia" w:hAnsiTheme="minorHAnsi"/>
                <w:noProof/>
                <w:sz w:val="22"/>
                <w:lang w:eastAsia="hr-HR"/>
              </w:rPr>
              <w:tab/>
            </w:r>
            <w:r w:rsidRPr="00D87142">
              <w:rPr>
                <w:rStyle w:val="Hyperlink"/>
                <w:noProof/>
              </w:rPr>
              <w:t>Mijenjanje parametara ovisno o rezultatima</w:t>
            </w:r>
            <w:r>
              <w:rPr>
                <w:noProof/>
                <w:webHidden/>
              </w:rPr>
              <w:tab/>
            </w:r>
            <w:r>
              <w:rPr>
                <w:noProof/>
                <w:webHidden/>
              </w:rPr>
              <w:fldChar w:fldCharType="begin"/>
            </w:r>
            <w:r>
              <w:rPr>
                <w:noProof/>
                <w:webHidden/>
              </w:rPr>
              <w:instrText xml:space="preserve"> PAGEREF _Toc531952790 \h </w:instrText>
            </w:r>
            <w:r>
              <w:rPr>
                <w:noProof/>
                <w:webHidden/>
              </w:rPr>
            </w:r>
            <w:r>
              <w:rPr>
                <w:noProof/>
                <w:webHidden/>
              </w:rPr>
              <w:fldChar w:fldCharType="separate"/>
            </w:r>
            <w:r>
              <w:rPr>
                <w:noProof/>
                <w:webHidden/>
              </w:rPr>
              <w:t>24</w:t>
            </w:r>
            <w:r>
              <w:rPr>
                <w:noProof/>
                <w:webHidden/>
              </w:rPr>
              <w:fldChar w:fldCharType="end"/>
            </w:r>
          </w:hyperlink>
        </w:p>
        <w:p w14:paraId="23D3BE41" w14:textId="3728E040" w:rsidR="002802F6" w:rsidRDefault="002802F6">
          <w:pPr>
            <w:pStyle w:val="TOC1"/>
            <w:rPr>
              <w:rFonts w:asciiTheme="minorHAnsi" w:eastAsiaTheme="minorEastAsia" w:hAnsiTheme="minorHAnsi"/>
              <w:noProof/>
              <w:sz w:val="22"/>
              <w:lang w:eastAsia="hr-HR"/>
            </w:rPr>
          </w:pPr>
          <w:hyperlink w:anchor="_Toc531952791" w:history="1">
            <w:r w:rsidRPr="00D87142">
              <w:rPr>
                <w:rStyle w:val="Hyperlink"/>
                <w:noProof/>
              </w:rPr>
              <w:t>4</w:t>
            </w:r>
            <w:r>
              <w:rPr>
                <w:rFonts w:asciiTheme="minorHAnsi" w:eastAsiaTheme="minorEastAsia" w:hAnsiTheme="minorHAnsi"/>
                <w:noProof/>
                <w:sz w:val="22"/>
                <w:lang w:eastAsia="hr-HR"/>
              </w:rPr>
              <w:tab/>
            </w:r>
            <w:r w:rsidRPr="00D87142">
              <w:rPr>
                <w:rStyle w:val="Hyperlink"/>
                <w:noProof/>
              </w:rPr>
              <w:t>Tehnologije strojnog učenja</w:t>
            </w:r>
            <w:r>
              <w:rPr>
                <w:noProof/>
                <w:webHidden/>
              </w:rPr>
              <w:tab/>
            </w:r>
            <w:r>
              <w:rPr>
                <w:noProof/>
                <w:webHidden/>
              </w:rPr>
              <w:fldChar w:fldCharType="begin"/>
            </w:r>
            <w:r>
              <w:rPr>
                <w:noProof/>
                <w:webHidden/>
              </w:rPr>
              <w:instrText xml:space="preserve"> PAGEREF _Toc531952791 \h </w:instrText>
            </w:r>
            <w:r>
              <w:rPr>
                <w:noProof/>
                <w:webHidden/>
              </w:rPr>
            </w:r>
            <w:r>
              <w:rPr>
                <w:noProof/>
                <w:webHidden/>
              </w:rPr>
              <w:fldChar w:fldCharType="separate"/>
            </w:r>
            <w:r>
              <w:rPr>
                <w:noProof/>
                <w:webHidden/>
              </w:rPr>
              <w:t>26</w:t>
            </w:r>
            <w:r>
              <w:rPr>
                <w:noProof/>
                <w:webHidden/>
              </w:rPr>
              <w:fldChar w:fldCharType="end"/>
            </w:r>
          </w:hyperlink>
        </w:p>
        <w:p w14:paraId="0D368195" w14:textId="4FBA0EB4" w:rsidR="002802F6" w:rsidRDefault="002802F6">
          <w:pPr>
            <w:pStyle w:val="TOC2"/>
            <w:rPr>
              <w:rFonts w:asciiTheme="minorHAnsi" w:eastAsiaTheme="minorEastAsia" w:hAnsiTheme="minorHAnsi"/>
              <w:noProof/>
              <w:sz w:val="22"/>
              <w:lang w:eastAsia="hr-HR"/>
            </w:rPr>
          </w:pPr>
          <w:hyperlink w:anchor="_Toc531952792" w:history="1">
            <w:r w:rsidRPr="00D87142">
              <w:rPr>
                <w:rStyle w:val="Hyperlink"/>
                <w:noProof/>
              </w:rPr>
              <w:t>4.1</w:t>
            </w:r>
            <w:r>
              <w:rPr>
                <w:rFonts w:asciiTheme="minorHAnsi" w:eastAsiaTheme="minorEastAsia" w:hAnsiTheme="minorHAnsi"/>
                <w:noProof/>
                <w:sz w:val="22"/>
                <w:lang w:eastAsia="hr-HR"/>
              </w:rPr>
              <w:tab/>
            </w:r>
            <w:r w:rsidRPr="00D87142">
              <w:rPr>
                <w:rStyle w:val="Hyperlink"/>
                <w:noProof/>
              </w:rPr>
              <w:t>Lokalne tehnologije strojnog učenja</w:t>
            </w:r>
            <w:r>
              <w:rPr>
                <w:noProof/>
                <w:webHidden/>
              </w:rPr>
              <w:tab/>
            </w:r>
            <w:r>
              <w:rPr>
                <w:noProof/>
                <w:webHidden/>
              </w:rPr>
              <w:fldChar w:fldCharType="begin"/>
            </w:r>
            <w:r>
              <w:rPr>
                <w:noProof/>
                <w:webHidden/>
              </w:rPr>
              <w:instrText xml:space="preserve"> PAGEREF _Toc531952792 \h </w:instrText>
            </w:r>
            <w:r>
              <w:rPr>
                <w:noProof/>
                <w:webHidden/>
              </w:rPr>
            </w:r>
            <w:r>
              <w:rPr>
                <w:noProof/>
                <w:webHidden/>
              </w:rPr>
              <w:fldChar w:fldCharType="separate"/>
            </w:r>
            <w:r>
              <w:rPr>
                <w:noProof/>
                <w:webHidden/>
              </w:rPr>
              <w:t>26</w:t>
            </w:r>
            <w:r>
              <w:rPr>
                <w:noProof/>
                <w:webHidden/>
              </w:rPr>
              <w:fldChar w:fldCharType="end"/>
            </w:r>
          </w:hyperlink>
        </w:p>
        <w:p w14:paraId="7F15ECEB" w14:textId="08F55970" w:rsidR="002802F6" w:rsidRDefault="002802F6">
          <w:pPr>
            <w:pStyle w:val="TOC3"/>
            <w:rPr>
              <w:rFonts w:asciiTheme="minorHAnsi" w:eastAsiaTheme="minorEastAsia" w:hAnsiTheme="minorHAnsi"/>
              <w:noProof/>
              <w:sz w:val="22"/>
              <w:lang w:eastAsia="hr-HR"/>
            </w:rPr>
          </w:pPr>
          <w:hyperlink w:anchor="_Toc531952793" w:history="1">
            <w:r w:rsidRPr="00D87142">
              <w:rPr>
                <w:rStyle w:val="Hyperlink"/>
                <w:noProof/>
              </w:rPr>
              <w:t>4.1.1</w:t>
            </w:r>
            <w:r>
              <w:rPr>
                <w:rFonts w:asciiTheme="minorHAnsi" w:eastAsiaTheme="minorEastAsia" w:hAnsiTheme="minorHAnsi"/>
                <w:noProof/>
                <w:sz w:val="22"/>
                <w:lang w:eastAsia="hr-HR"/>
              </w:rPr>
              <w:tab/>
            </w:r>
            <w:r w:rsidRPr="00D87142">
              <w:rPr>
                <w:rStyle w:val="Hyperlink"/>
                <w:noProof/>
              </w:rPr>
              <w:t>TensorFlow</w:t>
            </w:r>
            <w:r>
              <w:rPr>
                <w:noProof/>
                <w:webHidden/>
              </w:rPr>
              <w:tab/>
            </w:r>
            <w:r>
              <w:rPr>
                <w:noProof/>
                <w:webHidden/>
              </w:rPr>
              <w:fldChar w:fldCharType="begin"/>
            </w:r>
            <w:r>
              <w:rPr>
                <w:noProof/>
                <w:webHidden/>
              </w:rPr>
              <w:instrText xml:space="preserve"> PAGEREF _Toc531952793 \h </w:instrText>
            </w:r>
            <w:r>
              <w:rPr>
                <w:noProof/>
                <w:webHidden/>
              </w:rPr>
            </w:r>
            <w:r>
              <w:rPr>
                <w:noProof/>
                <w:webHidden/>
              </w:rPr>
              <w:fldChar w:fldCharType="separate"/>
            </w:r>
            <w:r>
              <w:rPr>
                <w:noProof/>
                <w:webHidden/>
              </w:rPr>
              <w:t>26</w:t>
            </w:r>
            <w:r>
              <w:rPr>
                <w:noProof/>
                <w:webHidden/>
              </w:rPr>
              <w:fldChar w:fldCharType="end"/>
            </w:r>
          </w:hyperlink>
        </w:p>
        <w:p w14:paraId="072EF1A1" w14:textId="1EBE1D9E" w:rsidR="002802F6" w:rsidRDefault="002802F6">
          <w:pPr>
            <w:pStyle w:val="TOC3"/>
            <w:rPr>
              <w:rFonts w:asciiTheme="minorHAnsi" w:eastAsiaTheme="minorEastAsia" w:hAnsiTheme="minorHAnsi"/>
              <w:noProof/>
              <w:sz w:val="22"/>
              <w:lang w:eastAsia="hr-HR"/>
            </w:rPr>
          </w:pPr>
          <w:hyperlink w:anchor="_Toc531952794" w:history="1">
            <w:r w:rsidRPr="00D87142">
              <w:rPr>
                <w:rStyle w:val="Hyperlink"/>
                <w:noProof/>
              </w:rPr>
              <w:t>4.1.2</w:t>
            </w:r>
            <w:r>
              <w:rPr>
                <w:rFonts w:asciiTheme="minorHAnsi" w:eastAsiaTheme="minorEastAsia" w:hAnsiTheme="minorHAnsi"/>
                <w:noProof/>
                <w:sz w:val="22"/>
                <w:lang w:eastAsia="hr-HR"/>
              </w:rPr>
              <w:tab/>
            </w:r>
            <w:r w:rsidRPr="00D87142">
              <w:rPr>
                <w:rStyle w:val="Hyperlink"/>
                <w:noProof/>
              </w:rPr>
              <w:t>Keras</w:t>
            </w:r>
            <w:r>
              <w:rPr>
                <w:noProof/>
                <w:webHidden/>
              </w:rPr>
              <w:tab/>
            </w:r>
            <w:r>
              <w:rPr>
                <w:noProof/>
                <w:webHidden/>
              </w:rPr>
              <w:fldChar w:fldCharType="begin"/>
            </w:r>
            <w:r>
              <w:rPr>
                <w:noProof/>
                <w:webHidden/>
              </w:rPr>
              <w:instrText xml:space="preserve"> PAGEREF _Toc531952794 \h </w:instrText>
            </w:r>
            <w:r>
              <w:rPr>
                <w:noProof/>
                <w:webHidden/>
              </w:rPr>
            </w:r>
            <w:r>
              <w:rPr>
                <w:noProof/>
                <w:webHidden/>
              </w:rPr>
              <w:fldChar w:fldCharType="separate"/>
            </w:r>
            <w:r>
              <w:rPr>
                <w:noProof/>
                <w:webHidden/>
              </w:rPr>
              <w:t>28</w:t>
            </w:r>
            <w:r>
              <w:rPr>
                <w:noProof/>
                <w:webHidden/>
              </w:rPr>
              <w:fldChar w:fldCharType="end"/>
            </w:r>
          </w:hyperlink>
        </w:p>
        <w:p w14:paraId="2EF86383" w14:textId="64BF8F70" w:rsidR="002802F6" w:rsidRDefault="002802F6">
          <w:pPr>
            <w:pStyle w:val="TOC3"/>
            <w:rPr>
              <w:rFonts w:asciiTheme="minorHAnsi" w:eastAsiaTheme="minorEastAsia" w:hAnsiTheme="minorHAnsi"/>
              <w:noProof/>
              <w:sz w:val="22"/>
              <w:lang w:eastAsia="hr-HR"/>
            </w:rPr>
          </w:pPr>
          <w:hyperlink w:anchor="_Toc531952795" w:history="1">
            <w:r w:rsidRPr="00D87142">
              <w:rPr>
                <w:rStyle w:val="Hyperlink"/>
                <w:noProof/>
              </w:rPr>
              <w:t>4.1.3</w:t>
            </w:r>
            <w:r>
              <w:rPr>
                <w:rFonts w:asciiTheme="minorHAnsi" w:eastAsiaTheme="minorEastAsia" w:hAnsiTheme="minorHAnsi"/>
                <w:noProof/>
                <w:sz w:val="22"/>
                <w:lang w:eastAsia="hr-HR"/>
              </w:rPr>
              <w:tab/>
            </w:r>
            <w:r w:rsidRPr="00D87142">
              <w:rPr>
                <w:rStyle w:val="Hyperlink"/>
                <w:noProof/>
              </w:rPr>
              <w:t>Caffe</w:t>
            </w:r>
            <w:r>
              <w:rPr>
                <w:noProof/>
                <w:webHidden/>
              </w:rPr>
              <w:tab/>
            </w:r>
            <w:r>
              <w:rPr>
                <w:noProof/>
                <w:webHidden/>
              </w:rPr>
              <w:fldChar w:fldCharType="begin"/>
            </w:r>
            <w:r>
              <w:rPr>
                <w:noProof/>
                <w:webHidden/>
              </w:rPr>
              <w:instrText xml:space="preserve"> PAGEREF _Toc531952795 \h </w:instrText>
            </w:r>
            <w:r>
              <w:rPr>
                <w:noProof/>
                <w:webHidden/>
              </w:rPr>
            </w:r>
            <w:r>
              <w:rPr>
                <w:noProof/>
                <w:webHidden/>
              </w:rPr>
              <w:fldChar w:fldCharType="separate"/>
            </w:r>
            <w:r>
              <w:rPr>
                <w:noProof/>
                <w:webHidden/>
              </w:rPr>
              <w:t>28</w:t>
            </w:r>
            <w:r>
              <w:rPr>
                <w:noProof/>
                <w:webHidden/>
              </w:rPr>
              <w:fldChar w:fldCharType="end"/>
            </w:r>
          </w:hyperlink>
        </w:p>
        <w:p w14:paraId="0A0E7102" w14:textId="0865A2F6" w:rsidR="002802F6" w:rsidRDefault="002802F6">
          <w:pPr>
            <w:pStyle w:val="TOC3"/>
            <w:rPr>
              <w:rFonts w:asciiTheme="minorHAnsi" w:eastAsiaTheme="minorEastAsia" w:hAnsiTheme="minorHAnsi"/>
              <w:noProof/>
              <w:sz w:val="22"/>
              <w:lang w:eastAsia="hr-HR"/>
            </w:rPr>
          </w:pPr>
          <w:hyperlink w:anchor="_Toc531952796" w:history="1">
            <w:r w:rsidRPr="00D87142">
              <w:rPr>
                <w:rStyle w:val="Hyperlink"/>
                <w:noProof/>
              </w:rPr>
              <w:t>4.1.4</w:t>
            </w:r>
            <w:r>
              <w:rPr>
                <w:rFonts w:asciiTheme="minorHAnsi" w:eastAsiaTheme="minorEastAsia" w:hAnsiTheme="minorHAnsi"/>
                <w:noProof/>
                <w:sz w:val="22"/>
                <w:lang w:eastAsia="hr-HR"/>
              </w:rPr>
              <w:tab/>
            </w:r>
            <w:r w:rsidRPr="00D87142">
              <w:rPr>
                <w:rStyle w:val="Hyperlink"/>
                <w:noProof/>
                <w:shd w:val="clear" w:color="auto" w:fill="FFFFFF"/>
              </w:rPr>
              <w:t>Usporedba biblioteka i programskih okvira</w:t>
            </w:r>
            <w:r>
              <w:rPr>
                <w:noProof/>
                <w:webHidden/>
              </w:rPr>
              <w:tab/>
            </w:r>
            <w:r>
              <w:rPr>
                <w:noProof/>
                <w:webHidden/>
              </w:rPr>
              <w:fldChar w:fldCharType="begin"/>
            </w:r>
            <w:r>
              <w:rPr>
                <w:noProof/>
                <w:webHidden/>
              </w:rPr>
              <w:instrText xml:space="preserve"> PAGEREF _Toc531952796 \h </w:instrText>
            </w:r>
            <w:r>
              <w:rPr>
                <w:noProof/>
                <w:webHidden/>
              </w:rPr>
            </w:r>
            <w:r>
              <w:rPr>
                <w:noProof/>
                <w:webHidden/>
              </w:rPr>
              <w:fldChar w:fldCharType="separate"/>
            </w:r>
            <w:r>
              <w:rPr>
                <w:noProof/>
                <w:webHidden/>
              </w:rPr>
              <w:t>28</w:t>
            </w:r>
            <w:r>
              <w:rPr>
                <w:noProof/>
                <w:webHidden/>
              </w:rPr>
              <w:fldChar w:fldCharType="end"/>
            </w:r>
          </w:hyperlink>
        </w:p>
        <w:p w14:paraId="67121A17" w14:textId="2F540B18" w:rsidR="002802F6" w:rsidRDefault="002802F6">
          <w:pPr>
            <w:pStyle w:val="TOC3"/>
            <w:rPr>
              <w:rFonts w:asciiTheme="minorHAnsi" w:eastAsiaTheme="minorEastAsia" w:hAnsiTheme="minorHAnsi"/>
              <w:noProof/>
              <w:sz w:val="22"/>
              <w:lang w:eastAsia="hr-HR"/>
            </w:rPr>
          </w:pPr>
          <w:hyperlink w:anchor="_Toc531952797" w:history="1">
            <w:r w:rsidRPr="00D87142">
              <w:rPr>
                <w:rStyle w:val="Hyperlink"/>
                <w:noProof/>
              </w:rPr>
              <w:t>4.1.5</w:t>
            </w:r>
            <w:r>
              <w:rPr>
                <w:rFonts w:asciiTheme="minorHAnsi" w:eastAsiaTheme="minorEastAsia" w:hAnsiTheme="minorHAnsi"/>
                <w:noProof/>
                <w:sz w:val="22"/>
                <w:lang w:eastAsia="hr-HR"/>
              </w:rPr>
              <w:tab/>
            </w:r>
            <w:r w:rsidRPr="00D87142">
              <w:rPr>
                <w:rStyle w:val="Hyperlink"/>
                <w:noProof/>
              </w:rPr>
              <w:t>Python</w:t>
            </w:r>
            <w:r>
              <w:rPr>
                <w:noProof/>
                <w:webHidden/>
              </w:rPr>
              <w:tab/>
            </w:r>
            <w:r>
              <w:rPr>
                <w:noProof/>
                <w:webHidden/>
              </w:rPr>
              <w:fldChar w:fldCharType="begin"/>
            </w:r>
            <w:r>
              <w:rPr>
                <w:noProof/>
                <w:webHidden/>
              </w:rPr>
              <w:instrText xml:space="preserve"> PAGEREF _Toc531952797 \h </w:instrText>
            </w:r>
            <w:r>
              <w:rPr>
                <w:noProof/>
                <w:webHidden/>
              </w:rPr>
            </w:r>
            <w:r>
              <w:rPr>
                <w:noProof/>
                <w:webHidden/>
              </w:rPr>
              <w:fldChar w:fldCharType="separate"/>
            </w:r>
            <w:r>
              <w:rPr>
                <w:noProof/>
                <w:webHidden/>
              </w:rPr>
              <w:t>29</w:t>
            </w:r>
            <w:r>
              <w:rPr>
                <w:noProof/>
                <w:webHidden/>
              </w:rPr>
              <w:fldChar w:fldCharType="end"/>
            </w:r>
          </w:hyperlink>
        </w:p>
        <w:p w14:paraId="3C7FBF52" w14:textId="0E124469" w:rsidR="002802F6" w:rsidRDefault="002802F6">
          <w:pPr>
            <w:pStyle w:val="TOC1"/>
            <w:rPr>
              <w:rFonts w:asciiTheme="minorHAnsi" w:eastAsiaTheme="minorEastAsia" w:hAnsiTheme="minorHAnsi"/>
              <w:noProof/>
              <w:sz w:val="22"/>
              <w:lang w:eastAsia="hr-HR"/>
            </w:rPr>
          </w:pPr>
          <w:hyperlink w:anchor="_Toc531952798" w:history="1">
            <w:r w:rsidRPr="00D87142">
              <w:rPr>
                <w:rStyle w:val="Hyperlink"/>
                <w:noProof/>
              </w:rPr>
              <w:t>5</w:t>
            </w:r>
            <w:r>
              <w:rPr>
                <w:rFonts w:asciiTheme="minorHAnsi" w:eastAsiaTheme="minorEastAsia" w:hAnsiTheme="minorHAnsi"/>
                <w:noProof/>
                <w:sz w:val="22"/>
                <w:lang w:eastAsia="hr-HR"/>
              </w:rPr>
              <w:tab/>
            </w:r>
            <w:r w:rsidRPr="00D87142">
              <w:rPr>
                <w:rStyle w:val="Hyperlink"/>
                <w:noProof/>
              </w:rPr>
              <w:t>Zaključak</w:t>
            </w:r>
            <w:r>
              <w:rPr>
                <w:noProof/>
                <w:webHidden/>
              </w:rPr>
              <w:tab/>
            </w:r>
            <w:r>
              <w:rPr>
                <w:noProof/>
                <w:webHidden/>
              </w:rPr>
              <w:fldChar w:fldCharType="begin"/>
            </w:r>
            <w:r>
              <w:rPr>
                <w:noProof/>
                <w:webHidden/>
              </w:rPr>
              <w:instrText xml:space="preserve"> PAGEREF _Toc531952798 \h </w:instrText>
            </w:r>
            <w:r>
              <w:rPr>
                <w:noProof/>
                <w:webHidden/>
              </w:rPr>
            </w:r>
            <w:r>
              <w:rPr>
                <w:noProof/>
                <w:webHidden/>
              </w:rPr>
              <w:fldChar w:fldCharType="separate"/>
            </w:r>
            <w:r>
              <w:rPr>
                <w:noProof/>
                <w:webHidden/>
              </w:rPr>
              <w:t>30</w:t>
            </w:r>
            <w:r>
              <w:rPr>
                <w:noProof/>
                <w:webHidden/>
              </w:rPr>
              <w:fldChar w:fldCharType="end"/>
            </w:r>
          </w:hyperlink>
        </w:p>
        <w:p w14:paraId="0BDB73E6" w14:textId="57AB2035" w:rsidR="002802F6" w:rsidRDefault="002802F6">
          <w:pPr>
            <w:pStyle w:val="TOC1"/>
            <w:rPr>
              <w:rFonts w:asciiTheme="minorHAnsi" w:eastAsiaTheme="minorEastAsia" w:hAnsiTheme="minorHAnsi"/>
              <w:noProof/>
              <w:sz w:val="22"/>
              <w:lang w:eastAsia="hr-HR"/>
            </w:rPr>
          </w:pPr>
          <w:hyperlink w:anchor="_Toc531952799" w:history="1">
            <w:r w:rsidRPr="00D87142">
              <w:rPr>
                <w:rStyle w:val="Hyperlink"/>
                <w:noProof/>
              </w:rPr>
              <w:t>Literatura</w:t>
            </w:r>
            <w:r>
              <w:rPr>
                <w:noProof/>
                <w:webHidden/>
              </w:rPr>
              <w:tab/>
            </w:r>
            <w:r>
              <w:rPr>
                <w:noProof/>
                <w:webHidden/>
              </w:rPr>
              <w:fldChar w:fldCharType="begin"/>
            </w:r>
            <w:r>
              <w:rPr>
                <w:noProof/>
                <w:webHidden/>
              </w:rPr>
              <w:instrText xml:space="preserve"> PAGEREF _Toc531952799 \h </w:instrText>
            </w:r>
            <w:r>
              <w:rPr>
                <w:noProof/>
                <w:webHidden/>
              </w:rPr>
            </w:r>
            <w:r>
              <w:rPr>
                <w:noProof/>
                <w:webHidden/>
              </w:rPr>
              <w:fldChar w:fldCharType="separate"/>
            </w:r>
            <w:r>
              <w:rPr>
                <w:noProof/>
                <w:webHidden/>
              </w:rPr>
              <w:t>31</w:t>
            </w:r>
            <w:r>
              <w:rPr>
                <w:noProof/>
                <w:webHidden/>
              </w:rPr>
              <w:fldChar w:fldCharType="end"/>
            </w:r>
          </w:hyperlink>
        </w:p>
        <w:p w14:paraId="42DE4849" w14:textId="68C393D6" w:rsidR="00913B93" w:rsidRDefault="00913B93">
          <w:r>
            <w:rPr>
              <w:b/>
              <w:bCs/>
              <w:noProof/>
            </w:rPr>
            <w:fldChar w:fldCharType="end"/>
          </w:r>
        </w:p>
      </w:sdtContent>
    </w:sdt>
    <w:p w14:paraId="1107327B" w14:textId="77777777" w:rsidR="00913B93" w:rsidRDefault="00913B93">
      <w:pPr>
        <w:spacing w:after="160" w:line="259" w:lineRule="auto"/>
        <w:ind w:firstLine="0"/>
        <w:jc w:val="left"/>
        <w:rPr>
          <w:rFonts w:eastAsiaTheme="majorEastAsia" w:cstheme="majorBidi"/>
          <w:b/>
          <w:sz w:val="32"/>
          <w:szCs w:val="32"/>
        </w:rPr>
      </w:pPr>
      <w:r>
        <w:br w:type="page"/>
      </w:r>
    </w:p>
    <w:p w14:paraId="4FD41B1F" w14:textId="7F69985D" w:rsidR="00803CF5" w:rsidRDefault="003C60F6" w:rsidP="00913B93">
      <w:pPr>
        <w:pStyle w:val="Heading1"/>
        <w:numPr>
          <w:ilvl w:val="0"/>
          <w:numId w:val="48"/>
        </w:numPr>
      </w:pPr>
      <w:bookmarkStart w:id="1" w:name="_Toc531952771"/>
      <w:r w:rsidRPr="00277B7C">
        <w:lastRenderedPageBreak/>
        <w:t>Uvod</w:t>
      </w:r>
      <w:bookmarkEnd w:id="1"/>
    </w:p>
    <w:p w14:paraId="788CE75D" w14:textId="1BC00F29" w:rsidR="00706ED6" w:rsidRDefault="00230EB1" w:rsidP="00C92DF9">
      <w:r>
        <w:t xml:space="preserve"> </w:t>
      </w:r>
      <w:r w:rsidR="0026414B">
        <w:t xml:space="preserve">Dubinska analiza podataka </w:t>
      </w:r>
      <w:r w:rsidR="00706ED6">
        <w:t xml:space="preserve">je </w:t>
      </w:r>
      <w:r w:rsidR="0026414B">
        <w:t xml:space="preserve">u </w:t>
      </w:r>
      <w:r w:rsidR="00706ED6">
        <w:t>današnje vrijeme postala dio svakodnevnice. Posvuda u našoj okolini se nalaze podaci dobiveni dubinskom analizom te ih koristimo kako bi iz velike količine podataka mogli izvući nama potrebne informacije. U ovom diplomskom radu opisati će se proces</w:t>
      </w:r>
      <w:r w:rsidR="00EC399A">
        <w:t xml:space="preserve"> i tehnologije</w:t>
      </w:r>
      <w:r w:rsidR="00706ED6">
        <w:t xml:space="preserve"> dubinske analize podataka</w:t>
      </w:r>
      <w:r w:rsidR="00EC399A">
        <w:t xml:space="preserve"> te proces i tehnologije strojnog učenja.</w:t>
      </w:r>
    </w:p>
    <w:p w14:paraId="1E10C12F" w14:textId="46DB01B5" w:rsidR="00545CD6" w:rsidRDefault="00545CD6" w:rsidP="00545CD6">
      <w:r>
        <w:t xml:space="preserve">Proći će se kroz proces dubinske analize podataka. Objasnit će se </w:t>
      </w:r>
      <w:r w:rsidR="00875236">
        <w:t>koraci dubinske analize podataka, od</w:t>
      </w:r>
      <w:r>
        <w:t xml:space="preserve"> prikupljanja</w:t>
      </w:r>
      <w:r w:rsidR="0006749E">
        <w:t xml:space="preserve"> podataka, filtriranja nebitnih podataka</w:t>
      </w:r>
      <w:r w:rsidR="00114FF6">
        <w:t>,</w:t>
      </w:r>
      <w:r w:rsidR="0006749E">
        <w:t xml:space="preserve"> normalizacije</w:t>
      </w:r>
      <w:r w:rsidR="00875236">
        <w:t xml:space="preserve"> do pronalaženja uzoraka i izvlačenja korisnih informacija.</w:t>
      </w:r>
      <w:r w:rsidR="0006749E">
        <w:t xml:space="preserve"> </w:t>
      </w:r>
    </w:p>
    <w:p w14:paraId="5E657F1A" w14:textId="6DD576BF" w:rsidR="00706ED6" w:rsidRDefault="00706ED6" w:rsidP="00C92DF9">
      <w:r>
        <w:t>Proučit će se pojam i vrste strojnog učenja te će se ukratko objasniti koraci</w:t>
      </w:r>
      <w:r w:rsidR="008A50DA">
        <w:t xml:space="preserve"> koji su neophodni u strojnom učenju. Od prikupljanja podataka, prilagodbe tih podataka za strojno učenje, kreiranja modela i treniranja istog, do evaluacije i uglađivanja parametara kako bi krajnji rezultat bio što točniji i precizniji.</w:t>
      </w:r>
    </w:p>
    <w:p w14:paraId="31397FFD" w14:textId="48C36B48" w:rsidR="008A50DA" w:rsidRDefault="008A50DA" w:rsidP="00C92DF9">
      <w:r>
        <w:t xml:space="preserve">Proučit će se i usporediti </w:t>
      </w:r>
      <w:r w:rsidR="009B2C37">
        <w:t>najpopularnij</w:t>
      </w:r>
      <w:r w:rsidR="006904D6">
        <w:t>e</w:t>
      </w:r>
      <w:r>
        <w:t xml:space="preserve"> tehnologij</w:t>
      </w:r>
      <w:r w:rsidR="006904D6">
        <w:t>e</w:t>
      </w:r>
      <w:r>
        <w:t xml:space="preserve"> za strojno učenje te će se objasniti prednosti i nedostaci pojedinih tehnologija.</w:t>
      </w:r>
      <w:r w:rsidR="007C6533">
        <w:t xml:space="preserve"> Također, usporedit će se i nekoliko </w:t>
      </w:r>
      <w:r w:rsidR="009B2C37">
        <w:t>najpopularnijih</w:t>
      </w:r>
      <w:r w:rsidR="007C6533">
        <w:t xml:space="preserve"> programskih jezika</w:t>
      </w:r>
      <w:r w:rsidR="009B2C37">
        <w:t xml:space="preserve"> za strojno učenje te</w:t>
      </w:r>
      <w:r>
        <w:t xml:space="preserve"> na kraju </w:t>
      </w:r>
      <w:r w:rsidR="00EC399A">
        <w:t>objasniti</w:t>
      </w:r>
      <w:r>
        <w:t xml:space="preserve"> </w:t>
      </w:r>
      <w:r w:rsidR="00247B19">
        <w:t>odabir</w:t>
      </w:r>
      <w:r w:rsidR="00EC399A">
        <w:t xml:space="preserve"> programskog jezika</w:t>
      </w:r>
      <w:r w:rsidR="002C7AFF">
        <w:t xml:space="preserve"> Python</w:t>
      </w:r>
      <w:r w:rsidR="00EC399A">
        <w:t xml:space="preserve"> za izradu praktičnog djela</w:t>
      </w:r>
      <w:r w:rsidR="009B2C37">
        <w:t>.</w:t>
      </w:r>
    </w:p>
    <w:p w14:paraId="1238A45B" w14:textId="19CB1C63" w:rsidR="00DF6F87" w:rsidRDefault="00DF6F87" w:rsidP="00C92DF9">
      <w:r>
        <w:t>Na kraju će se opisati postupak izrade praktičnog dijela ovog diplomskog rada sa objašnjenim primjerima koda i slikama aplikacije.</w:t>
      </w:r>
    </w:p>
    <w:p w14:paraId="3B56039D" w14:textId="77777777" w:rsidR="008A50DA" w:rsidRDefault="008A50DA" w:rsidP="00C92DF9"/>
    <w:p w14:paraId="0AD7CC46" w14:textId="7DA0B780" w:rsidR="00D8232C" w:rsidRDefault="00D8232C" w:rsidP="00C92DF9">
      <w:r>
        <w:br w:type="page"/>
      </w:r>
    </w:p>
    <w:p w14:paraId="4946D7A0" w14:textId="623F1340" w:rsidR="00BC01B7" w:rsidRDefault="00875236" w:rsidP="00BC01B7">
      <w:pPr>
        <w:pStyle w:val="Heading1"/>
      </w:pPr>
      <w:bookmarkStart w:id="2" w:name="_Toc531952772"/>
      <w:r>
        <w:lastRenderedPageBreak/>
        <w:t>D</w:t>
      </w:r>
      <w:r w:rsidR="00BC01B7">
        <w:t>ubinsk</w:t>
      </w:r>
      <w:r>
        <w:t>a</w:t>
      </w:r>
      <w:r w:rsidR="00BC01B7">
        <w:t xml:space="preserve"> analiz</w:t>
      </w:r>
      <w:r>
        <w:t>a</w:t>
      </w:r>
      <w:r w:rsidR="00BC01B7">
        <w:t xml:space="preserve"> podataka</w:t>
      </w:r>
      <w:bookmarkEnd w:id="2"/>
    </w:p>
    <w:p w14:paraId="3DCAFC87" w14:textId="15DB8519" w:rsidR="00BC01B7" w:rsidRDefault="00BC01B7" w:rsidP="00BC01B7">
      <w:r>
        <w:t>Dubinska analiza podataka je proces otkrivanja zanimljivih i korisnih uzoraka i odnosa u velikim količinama podataka. Kombinira znanja iz statistike i umjetne inteligencije sa bazama podataka kako bi analizirali velike digitalne kolekcije podataka.</w:t>
      </w:r>
      <w:r>
        <w:rPr>
          <w:rStyle w:val="FootnoteReference"/>
        </w:rPr>
        <w:footnoteReference w:id="1"/>
      </w:r>
      <w:r>
        <w:t xml:space="preserve"> Dubinska analiza podataka usko je povezano sa strojnim učenjem. Podaci dobiveni </w:t>
      </w:r>
      <w:r w:rsidR="00875236">
        <w:t xml:space="preserve">dubinskom analizom </w:t>
      </w:r>
      <w:r>
        <w:t>često</w:t>
      </w:r>
      <w:r w:rsidR="00875236">
        <w:t xml:space="preserve"> se</w:t>
      </w:r>
      <w:r>
        <w:t xml:space="preserve"> koriste kao ulazni set</w:t>
      </w:r>
      <w:r w:rsidR="00875236">
        <w:t xml:space="preserve"> podataka</w:t>
      </w:r>
      <w:r>
        <w:t xml:space="preserve"> za strojno učenje. Podaci za dubinsku analizu mogu biti bilo što, od komentara i objava sa društvenih mreža, raznih tekstova i književnih djela do običnog niza brojeva. </w:t>
      </w:r>
    </w:p>
    <w:p w14:paraId="2F4693FF" w14:textId="6E1A151D" w:rsidR="00BC01B7" w:rsidRPr="004126E8" w:rsidRDefault="00BC01B7" w:rsidP="00BC01B7">
      <w:pPr>
        <w:pStyle w:val="Heading2"/>
      </w:pPr>
      <w:bookmarkStart w:id="3" w:name="_Toc531952773"/>
      <w:r w:rsidRPr="004126E8">
        <w:t>Proces rudarenja</w:t>
      </w:r>
      <w:bookmarkEnd w:id="3"/>
      <w:r w:rsidRPr="004126E8">
        <w:t xml:space="preserve"> </w:t>
      </w:r>
    </w:p>
    <w:p w14:paraId="41A86605" w14:textId="77777777" w:rsidR="00BC01B7" w:rsidRDefault="00BC01B7" w:rsidP="00BC01B7">
      <w:pPr>
        <w:keepNext/>
        <w:ind w:firstLine="0"/>
        <w:jc w:val="center"/>
      </w:pPr>
      <w:r>
        <w:rPr>
          <w:noProof/>
        </w:rPr>
        <w:drawing>
          <wp:inline distT="0" distB="0" distL="0" distR="0" wp14:anchorId="1FEA51AD" wp14:editId="7B4C2F56">
            <wp:extent cx="5695950" cy="2312203"/>
            <wp:effectExtent l="0" t="0" r="0" b="0"/>
            <wp:docPr id="2" name="Picture 2" descr="Data Mining Process[4]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Process[4]Â "/>
                    <pic:cNvPicPr>
                      <a:picLocks noChangeAspect="1" noChangeArrowheads="1"/>
                    </pic:cNvPicPr>
                  </pic:nvPicPr>
                  <pic:blipFill rotWithShape="1">
                    <a:blip r:embed="rId9">
                      <a:extLst>
                        <a:ext uri="{28A0092B-C50C-407E-A947-70E740481C1C}">
                          <a14:useLocalDpi xmlns:a14="http://schemas.microsoft.com/office/drawing/2010/main" val="0"/>
                        </a:ext>
                      </a:extLst>
                    </a:blip>
                    <a:srcRect l="1654"/>
                    <a:stretch/>
                  </pic:blipFill>
                  <pic:spPr bwMode="auto">
                    <a:xfrm>
                      <a:off x="0" y="0"/>
                      <a:ext cx="5839118" cy="2370320"/>
                    </a:xfrm>
                    <a:prstGeom prst="rect">
                      <a:avLst/>
                    </a:prstGeom>
                    <a:noFill/>
                    <a:ln>
                      <a:noFill/>
                    </a:ln>
                    <a:extLst>
                      <a:ext uri="{53640926-AAD7-44D8-BBD7-CCE9431645EC}">
                        <a14:shadowObscured xmlns:a14="http://schemas.microsoft.com/office/drawing/2010/main"/>
                      </a:ext>
                    </a:extLst>
                  </pic:spPr>
                </pic:pic>
              </a:graphicData>
            </a:graphic>
          </wp:inline>
        </w:drawing>
      </w:r>
    </w:p>
    <w:p w14:paraId="745E931F" w14:textId="79365187" w:rsidR="00BC01B7" w:rsidRPr="001063CE" w:rsidRDefault="00BC01B7" w:rsidP="00BC01B7">
      <w:pPr>
        <w:pStyle w:val="Caption"/>
        <w:ind w:firstLine="0"/>
        <w:jc w:val="center"/>
        <w:rPr>
          <w:sz w:val="20"/>
        </w:rPr>
      </w:pPr>
      <w:bookmarkStart w:id="4" w:name="_Toc531940724"/>
      <w:r w:rsidRPr="001063CE">
        <w:rPr>
          <w:sz w:val="20"/>
        </w:rPr>
        <w:t xml:space="preserve">Slika </w:t>
      </w:r>
      <w:r w:rsidRPr="001063CE">
        <w:rPr>
          <w:sz w:val="20"/>
        </w:rPr>
        <w:fldChar w:fldCharType="begin"/>
      </w:r>
      <w:r w:rsidRPr="001063CE">
        <w:rPr>
          <w:sz w:val="20"/>
        </w:rPr>
        <w:instrText xml:space="preserve"> SEQ Slika \* ARABIC </w:instrText>
      </w:r>
      <w:r w:rsidRPr="001063CE">
        <w:rPr>
          <w:sz w:val="20"/>
        </w:rPr>
        <w:fldChar w:fldCharType="separate"/>
      </w:r>
      <w:r w:rsidR="002802F6">
        <w:rPr>
          <w:noProof/>
          <w:sz w:val="20"/>
        </w:rPr>
        <w:t>1</w:t>
      </w:r>
      <w:r w:rsidRPr="001063CE">
        <w:rPr>
          <w:sz w:val="20"/>
        </w:rPr>
        <w:fldChar w:fldCharType="end"/>
      </w:r>
      <w:r w:rsidRPr="001063CE">
        <w:rPr>
          <w:sz w:val="20"/>
        </w:rPr>
        <w:t xml:space="preserve"> Dijagram </w:t>
      </w:r>
      <w:r w:rsidR="00875236">
        <w:rPr>
          <w:sz w:val="20"/>
        </w:rPr>
        <w:t xml:space="preserve">procesa dubinske analize </w:t>
      </w:r>
      <w:r w:rsidRPr="001063CE">
        <w:rPr>
          <w:sz w:val="20"/>
        </w:rPr>
        <w:t>podataka</w:t>
      </w:r>
      <w:bookmarkEnd w:id="4"/>
    </w:p>
    <w:p w14:paraId="687A3AA0" w14:textId="01874E7A" w:rsidR="00913B93" w:rsidRDefault="00913B93" w:rsidP="00BC01B7">
      <w:r>
        <w:t>Proces dubinske analize podataka</w:t>
      </w:r>
      <w:r w:rsidR="00B479BC">
        <w:t xml:space="preserve"> je dugotrajan i ne postoji univerzalno rješenje. Svaki set podataka zahtjeva poseban način obrade, no </w:t>
      </w:r>
      <w:r>
        <w:t>može se podijeliti na nekoliko segmenata, a to su redom</w:t>
      </w:r>
      <w:r w:rsidR="00B479BC">
        <w:t>:</w:t>
      </w:r>
    </w:p>
    <w:p w14:paraId="03554DF1" w14:textId="77777777" w:rsidR="00913B93" w:rsidRDefault="00913B93" w:rsidP="00913B93">
      <w:pPr>
        <w:pStyle w:val="ListParagraph"/>
        <w:numPr>
          <w:ilvl w:val="0"/>
          <w:numId w:val="49"/>
        </w:numPr>
      </w:pPr>
      <w:r>
        <w:t>Prikupljanje podataka</w:t>
      </w:r>
    </w:p>
    <w:p w14:paraId="55346096" w14:textId="15475A3D" w:rsidR="00913B93" w:rsidRDefault="00913B93" w:rsidP="00913B93">
      <w:pPr>
        <w:pStyle w:val="ListParagraph"/>
        <w:numPr>
          <w:ilvl w:val="0"/>
          <w:numId w:val="49"/>
        </w:numPr>
      </w:pPr>
      <w:r>
        <w:t>Filtriranje/selekcija podataka</w:t>
      </w:r>
    </w:p>
    <w:p w14:paraId="6D5D9207" w14:textId="265DEE3C" w:rsidR="00913B93" w:rsidRDefault="00913B93" w:rsidP="00913B93">
      <w:pPr>
        <w:pStyle w:val="ListParagraph"/>
        <w:numPr>
          <w:ilvl w:val="0"/>
          <w:numId w:val="49"/>
        </w:numPr>
      </w:pPr>
      <w:r>
        <w:t>Normalizacija podataka</w:t>
      </w:r>
    </w:p>
    <w:p w14:paraId="7C89488A" w14:textId="6CA64FA1" w:rsidR="00913B93" w:rsidRDefault="00B479BC" w:rsidP="00913B93">
      <w:pPr>
        <w:pStyle w:val="ListParagraph"/>
        <w:numPr>
          <w:ilvl w:val="0"/>
          <w:numId w:val="49"/>
        </w:numPr>
      </w:pPr>
      <w:r>
        <w:t>Obrada podataka</w:t>
      </w:r>
    </w:p>
    <w:p w14:paraId="4349BBDD" w14:textId="740C4D39" w:rsidR="00B479BC" w:rsidRDefault="00B479BC" w:rsidP="00913B93">
      <w:pPr>
        <w:pStyle w:val="ListParagraph"/>
        <w:numPr>
          <w:ilvl w:val="0"/>
          <w:numId w:val="49"/>
        </w:numPr>
      </w:pPr>
      <w:r>
        <w:t>Analiza podataka</w:t>
      </w:r>
    </w:p>
    <w:p w14:paraId="16FB7646" w14:textId="5EF25B82" w:rsidR="00B479BC" w:rsidRDefault="00B479BC" w:rsidP="00913B93">
      <w:pPr>
        <w:pStyle w:val="ListParagraph"/>
        <w:numPr>
          <w:ilvl w:val="0"/>
          <w:numId w:val="49"/>
        </w:numPr>
      </w:pPr>
      <w:r>
        <w:t>Izvlačenje informacija</w:t>
      </w:r>
    </w:p>
    <w:p w14:paraId="5689C76A" w14:textId="0F45A41B" w:rsidR="00B479BC" w:rsidRDefault="00B479BC" w:rsidP="00B479BC">
      <w:pPr>
        <w:pStyle w:val="Heading3"/>
      </w:pPr>
      <w:bookmarkStart w:id="5" w:name="_Toc531952774"/>
      <w:r>
        <w:lastRenderedPageBreak/>
        <w:t>Prikupljanje podataka</w:t>
      </w:r>
      <w:bookmarkEnd w:id="5"/>
    </w:p>
    <w:p w14:paraId="33212F19" w14:textId="7C030A28" w:rsidR="00AF4A76" w:rsidRDefault="00BC01B7" w:rsidP="00BC01B7">
      <w:r>
        <w:t xml:space="preserve">Proces rudarenja podataka započinje pronalaženjem odgovarajućeg izvora </w:t>
      </w:r>
      <w:r w:rsidR="00B479BC">
        <w:t>i prikupljanjem podataka s njega</w:t>
      </w:r>
      <w:r w:rsidR="00AF4A76">
        <w:t xml:space="preserve">. </w:t>
      </w:r>
      <w:r w:rsidR="00AF4A76">
        <w:t xml:space="preserve">Što je izvor čišći, tj. što manje netočnih i nebitnih riječi ima, to će proces </w:t>
      </w:r>
      <w:r w:rsidR="00AF4A76">
        <w:t>dubinske analize podataka</w:t>
      </w:r>
      <w:r w:rsidR="00AF4A76">
        <w:t xml:space="preserve"> biti točniji i učinkovitiji. </w:t>
      </w:r>
      <w:r w:rsidR="00AF4A76">
        <w:t>Neki od mogućih izvora podataka su:</w:t>
      </w:r>
    </w:p>
    <w:p w14:paraId="68A90835" w14:textId="5DB36F18" w:rsidR="00AF4A76" w:rsidRDefault="00370B64" w:rsidP="00AF4A76">
      <w:pPr>
        <w:pStyle w:val="ListParagraph"/>
        <w:numPr>
          <w:ilvl w:val="0"/>
          <w:numId w:val="50"/>
        </w:numPr>
      </w:pPr>
      <w:r>
        <w:t>Publikacije</w:t>
      </w:r>
      <w:r w:rsidR="00AF4A76">
        <w:t xml:space="preserve"> (knjige, časopisi, novine)</w:t>
      </w:r>
    </w:p>
    <w:p w14:paraId="37ACBBB6" w14:textId="77777777" w:rsidR="00AF4A76" w:rsidRDefault="00AF4A76" w:rsidP="00AF4A76">
      <w:pPr>
        <w:pStyle w:val="ListParagraph"/>
        <w:numPr>
          <w:ilvl w:val="0"/>
          <w:numId w:val="50"/>
        </w:numPr>
      </w:pPr>
      <w:r>
        <w:t>Ankete (telefonske, papirnate, online)</w:t>
      </w:r>
    </w:p>
    <w:p w14:paraId="334BBB91" w14:textId="1CC8953D" w:rsidR="000A78F3" w:rsidRDefault="00AF4A76" w:rsidP="00AF4A76">
      <w:pPr>
        <w:pStyle w:val="ListParagraph"/>
        <w:numPr>
          <w:ilvl w:val="0"/>
          <w:numId w:val="50"/>
        </w:numPr>
      </w:pPr>
      <w:r>
        <w:t xml:space="preserve">Internet (web stranice, </w:t>
      </w:r>
      <w:r w:rsidR="00A40E36">
        <w:t>podatkovni</w:t>
      </w:r>
      <w:r>
        <w:t xml:space="preserve"> setovi)</w:t>
      </w:r>
    </w:p>
    <w:p w14:paraId="56120EF7" w14:textId="76EA316B" w:rsidR="0036468C" w:rsidRDefault="0036468C" w:rsidP="0036468C">
      <w:pPr>
        <w:ind w:firstLine="0"/>
      </w:pPr>
      <w:r>
        <w:t>Za svaki od gore navedenih izvora je potrebno obratiti pozornost na privatnost podataka, tj. jesmo li autorizirani koristiti te podatke.</w:t>
      </w:r>
    </w:p>
    <w:p w14:paraId="087068AA" w14:textId="59CDC558" w:rsidR="008968E1" w:rsidRDefault="00370B64" w:rsidP="008968E1">
      <w:r>
        <w:t>Publikacije</w:t>
      </w:r>
      <w:r w:rsidR="008968E1">
        <w:t xml:space="preserve"> su najsigurniji izvori podataka, pošto netko vodi računa da su podaci koji se nalaze </w:t>
      </w:r>
      <w:r w:rsidR="008968E1">
        <w:t>u knjigama i novinama uglavnom</w:t>
      </w:r>
      <w:r w:rsidR="008968E1">
        <w:t xml:space="preserve"> </w:t>
      </w:r>
      <w:r w:rsidR="008968E1">
        <w:t xml:space="preserve">gramatički i pravopisno </w:t>
      </w:r>
      <w:r w:rsidR="008968E1">
        <w:t>točn</w:t>
      </w:r>
      <w:r w:rsidR="008968E1">
        <w:t>i</w:t>
      </w:r>
      <w:r w:rsidR="008968E1">
        <w:t xml:space="preserve">. </w:t>
      </w:r>
      <w:r>
        <w:t>U takve izvore podataka ulaze i s</w:t>
      </w:r>
      <w:r w:rsidR="008968E1">
        <w:t>tare knjige koje se digitaliziraju kako bi se očuvala djela autora i kulturna baštin</w:t>
      </w:r>
      <w:r>
        <w:t>a</w:t>
      </w:r>
      <w:r w:rsidR="00B11A8B">
        <w:t xml:space="preserve"> te se kasnije javno objavljuju u edukativne svrhe</w:t>
      </w:r>
      <w:r w:rsidR="008968E1">
        <w:t xml:space="preserve">. </w:t>
      </w:r>
      <w:r w:rsidR="00B11A8B">
        <w:t xml:space="preserve">Najbolji primjer takvih </w:t>
      </w:r>
      <w:r w:rsidR="00476CD1">
        <w:t>starih</w:t>
      </w:r>
      <w:r w:rsidR="00B11A8B">
        <w:t xml:space="preserve"> digitaliziranih djela se nalazi u NLTK biblioteci u Python programskom jeziku, gdje se nalaze djela poput „</w:t>
      </w:r>
      <w:proofErr w:type="spellStart"/>
      <w:r w:rsidR="00B11A8B">
        <w:t>Moby</w:t>
      </w:r>
      <w:proofErr w:type="spellEnd"/>
      <w:r w:rsidR="00B11A8B">
        <w:t xml:space="preserve"> </w:t>
      </w:r>
      <w:proofErr w:type="spellStart"/>
      <w:r w:rsidR="00B11A8B">
        <w:t>Dick</w:t>
      </w:r>
      <w:proofErr w:type="spellEnd"/>
      <w:r w:rsidR="00B11A8B">
        <w:t xml:space="preserve">“. </w:t>
      </w:r>
    </w:p>
    <w:p w14:paraId="6B6043F6" w14:textId="77777777" w:rsidR="00A40E36" w:rsidRDefault="008968E1" w:rsidP="008968E1">
      <w:r>
        <w:t xml:space="preserve">Ankete su dobri izvori podataka ako se traži nečije mišljenje ili stajalište o nečemu. Ispunjavaju ih ljudi te se ti podaci kasnije koriste kako bi se npr. unaprijedila neka usluga ili proizvod. Problem kod takvog izvora podataka je nepotpunost podataka, jer korisnici uglavnom ne ispune anketu na željeni način ili daju lažne podatke što utječe na krajnji rezultat. </w:t>
      </w:r>
    </w:p>
    <w:p w14:paraId="6E00FC64" w14:textId="6E6344ED" w:rsidR="008968E1" w:rsidRDefault="008968E1" w:rsidP="008968E1">
      <w:r>
        <w:t>Na kraju, Internet je najdostupniji i najlakši izvor podataka, no i najnesigurniji. Nitko ne garantira da su podaci preuzeti sa interneta točni i potpuni. Kao primjer se može pogledati stranica „Wikipedia“, koja je uglavnom glavni izvor podataka i informacija za većinu ljudi. Iako postoje ljudi koji se brinu za ispravnost sadržaja, mogućnost da svaki korisnik upisuje podatke i informacije na stranici ostavlja veliku mogućnost da ti podaci neće biti</w:t>
      </w:r>
      <w:r w:rsidR="00A40E36">
        <w:t xml:space="preserve"> u potpunosti</w:t>
      </w:r>
      <w:r>
        <w:t xml:space="preserve"> točni. No postoje razne stranice koje nude gotove setove podataka za razne potrebe, poput „UCI“, „</w:t>
      </w:r>
      <w:proofErr w:type="spellStart"/>
      <w:r w:rsidRPr="0011410C">
        <w:t>Kaggle</w:t>
      </w:r>
      <w:proofErr w:type="spellEnd"/>
      <w:r>
        <w:t xml:space="preserve">“, „Google“… Setovi podataka sa takvih izvora su puno sigurniji odabir </w:t>
      </w:r>
      <w:r w:rsidR="00A40E36">
        <w:t xml:space="preserve">pošto su podaci uglavnom već formatirani i spremni za čitanje. </w:t>
      </w:r>
      <w:r w:rsidR="00A40E36">
        <w:t>Te</w:t>
      </w:r>
      <w:r w:rsidR="00A40E36">
        <w:t xml:space="preserve"> podatke je netko pripremio i obradio kako bi se </w:t>
      </w:r>
      <w:r w:rsidR="00A40E36">
        <w:lastRenderedPageBreak/>
        <w:t>koristili u svrhu edukacije i raznih istraživanja, te se kasnije javno objavio. Takvi podaci uglavnom sadrže vrlo malo grešaka</w:t>
      </w:r>
      <w:r w:rsidR="00A40E36">
        <w:t>.</w:t>
      </w:r>
    </w:p>
    <w:p w14:paraId="608E927B" w14:textId="4D1B26B5" w:rsidR="00A40E36" w:rsidRDefault="00A40E36" w:rsidP="00A40E36">
      <w:pPr>
        <w:pStyle w:val="Heading3"/>
      </w:pPr>
      <w:bookmarkStart w:id="6" w:name="_Toc531952775"/>
      <w:r w:rsidRPr="00A40E36">
        <w:t>Filtriranje/selekcija podataka</w:t>
      </w:r>
      <w:bookmarkEnd w:id="6"/>
    </w:p>
    <w:p w14:paraId="3CEBBD23" w14:textId="464C3EAD" w:rsidR="004A026F" w:rsidRDefault="00BB482C" w:rsidP="00BC01B7">
      <w:r>
        <w:t>Nakon prikupljanja</w:t>
      </w:r>
      <w:r w:rsidR="0036468C">
        <w:t>, potrebno je selektirati željene podatke</w:t>
      </w:r>
      <w:r w:rsidR="00BC01B7">
        <w:t xml:space="preserve">. </w:t>
      </w:r>
      <w:r w:rsidR="0036468C">
        <w:t>Ako je prikupljen gotov set podataka,</w:t>
      </w:r>
      <w:r w:rsidR="004A026F">
        <w:t xml:space="preserve"> odnosno podaci su strukturirani,</w:t>
      </w:r>
      <w:r w:rsidR="0036468C">
        <w:t xml:space="preserve"> takvi setovi podataka su često multifunkcionalni i mogu se koristiti u različite namjene. Stoga je potrebno iz tog seta izvući </w:t>
      </w:r>
      <w:r w:rsidR="004A026F">
        <w:t>potrebne podatke.</w:t>
      </w:r>
      <w:r w:rsidR="0036468C">
        <w:t xml:space="preserve"> </w:t>
      </w:r>
    </w:p>
    <w:p w14:paraId="6B3F0D23" w14:textId="5C74BA35" w:rsidR="00BC01B7" w:rsidRDefault="00BC01B7" w:rsidP="00BC01B7">
      <w:r>
        <w:t xml:space="preserve">Ako pak ne postoji struktura podataka, što je slučaj kod </w:t>
      </w:r>
      <w:r w:rsidR="004A026F">
        <w:t>prikupljanja podataka koji nije podatkovni set, tada je potrebno kreirati vlastitu strukturu podataka prema kojoj će se selektirati podaci. Ovaj korak se najviše dotiče sa web stranicama. Preuzimanje podataka s web stranica uključuje preuzimanje HTML koda stranice</w:t>
      </w:r>
      <w:r w:rsidR="002802F6">
        <w:t xml:space="preserve">, te </w:t>
      </w:r>
      <w:r>
        <w:t>je potrebno izbaciti nebitne elemente iz HTML koda, poput skripti i meta podataka</w:t>
      </w:r>
      <w:r w:rsidR="002802F6">
        <w:t>.</w:t>
      </w:r>
      <w:r>
        <w:t xml:space="preserve"> </w:t>
      </w:r>
      <w:r w:rsidR="002802F6">
        <w:t xml:space="preserve">Potrebno je </w:t>
      </w:r>
      <w:r>
        <w:t xml:space="preserve">selektirati samo podatke koji imaju </w:t>
      </w:r>
      <w:r w:rsidR="002802F6">
        <w:t xml:space="preserve">neki </w:t>
      </w:r>
      <w:r>
        <w:t>značaj.</w:t>
      </w:r>
    </w:p>
    <w:p w14:paraId="2B224107" w14:textId="77777777" w:rsidR="002802F6" w:rsidRDefault="002802F6" w:rsidP="002802F6">
      <w:pPr>
        <w:keepNext/>
        <w:ind w:firstLine="0"/>
      </w:pPr>
      <w:r>
        <w:rPr>
          <w:noProof/>
        </w:rPr>
        <w:drawing>
          <wp:inline distT="0" distB="0" distL="0" distR="0" wp14:anchorId="5FCE8C8D" wp14:editId="703B8E0E">
            <wp:extent cx="5760720" cy="1967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67230"/>
                    </a:xfrm>
                    <a:prstGeom prst="rect">
                      <a:avLst/>
                    </a:prstGeom>
                  </pic:spPr>
                </pic:pic>
              </a:graphicData>
            </a:graphic>
          </wp:inline>
        </w:drawing>
      </w:r>
    </w:p>
    <w:p w14:paraId="24EE0574" w14:textId="2715E298" w:rsidR="002802F6" w:rsidRPr="002802F6" w:rsidRDefault="002802F6" w:rsidP="002802F6">
      <w:pPr>
        <w:pStyle w:val="Caption"/>
        <w:ind w:firstLine="0"/>
        <w:jc w:val="center"/>
        <w:rPr>
          <w:sz w:val="20"/>
        </w:rPr>
      </w:pPr>
      <w:r w:rsidRPr="002802F6">
        <w:rPr>
          <w:sz w:val="20"/>
        </w:rPr>
        <w:t xml:space="preserve">Slika </w:t>
      </w:r>
      <w:r w:rsidRPr="002802F6">
        <w:rPr>
          <w:sz w:val="20"/>
        </w:rPr>
        <w:fldChar w:fldCharType="begin"/>
      </w:r>
      <w:r w:rsidRPr="002802F6">
        <w:rPr>
          <w:sz w:val="20"/>
        </w:rPr>
        <w:instrText xml:space="preserve"> SEQ Slika \* ARABIC </w:instrText>
      </w:r>
      <w:r w:rsidRPr="002802F6">
        <w:rPr>
          <w:sz w:val="20"/>
        </w:rPr>
        <w:fldChar w:fldCharType="separate"/>
      </w:r>
      <w:r w:rsidRPr="002802F6">
        <w:rPr>
          <w:sz w:val="20"/>
        </w:rPr>
        <w:t>2</w:t>
      </w:r>
      <w:r w:rsidRPr="002802F6">
        <w:rPr>
          <w:sz w:val="20"/>
        </w:rPr>
        <w:fldChar w:fldCharType="end"/>
      </w:r>
      <w:r w:rsidRPr="002802F6">
        <w:rPr>
          <w:sz w:val="20"/>
        </w:rPr>
        <w:t xml:space="preserve"> Primjer HTML koda sa "nebitnim" podacima</w:t>
      </w:r>
    </w:p>
    <w:p w14:paraId="6CE7E1BC" w14:textId="77777777" w:rsidR="00BC01B7" w:rsidRDefault="00BC01B7" w:rsidP="00BC01B7">
      <w:r>
        <w:t>Drugi korak je procesuiranje/obrada podataka. „Sirovi“ selektirani podaci nisu dovoljno dobri za rudarenje, stoga ih se mora obraditi/procesuirati. Obrada se može obaviti na nekoliko različitih načina. Jedan bi bio da se tekst semantički podjeli. Za svaki dio teksta, ako je</w:t>
      </w:r>
      <w:bookmarkStart w:id="7" w:name="_GoBack"/>
      <w:bookmarkEnd w:id="7"/>
      <w:r>
        <w:t xml:space="preserve"> riječ o HTML kodu, možemo pronaći neki naslov koji bi bio kontekst toga teksta, dok za XML dokumente kao kontekst imamo ime elementa. Zatim za svaki od dijelova izračunamo frekvenciju pojavnosti svih riječi i spremimo te podatke u bazu podataka. Frekvencija pojavnosti je broj koliko se puta određena riječ ponavlja u određenom tekstu. Zatim iz prošlih podataka možemo izračunati frekvenciju pojavnosti svih riječi na cjelokupnom dokumentu. Te podatke možemo iskoristiti da </w:t>
      </w:r>
      <w:r>
        <w:lastRenderedPageBreak/>
        <w:t>sortiramo riječi prema pojavnosti od najfrekventnije do najmanje frekventne. Na kraju, kada imamo tako sortirane riječi, iz tih riječi je potrebno izbaciti „</w:t>
      </w:r>
      <w:proofErr w:type="spellStart"/>
      <w:r w:rsidRPr="00845273">
        <w:rPr>
          <w:i/>
        </w:rPr>
        <w:t>stopword</w:t>
      </w:r>
      <w:r>
        <w:rPr>
          <w:i/>
        </w:rPr>
        <w:t>s</w:t>
      </w:r>
      <w:proofErr w:type="spellEnd"/>
      <w:r>
        <w:t xml:space="preserve">“, riječi koje nemaju nikakvo značenje niti utjecaj na značenje teksta, kao npr. veznici i zamjenice. </w:t>
      </w:r>
    </w:p>
    <w:p w14:paraId="16CBEA67" w14:textId="77777777" w:rsidR="00BC01B7" w:rsidRDefault="00BC01B7" w:rsidP="00BC01B7">
      <w:r>
        <w:t>Treći korak je transformacija obrađenih podataka u potrebni format. Taj format ovisi o tome što se konkretno želi postići tim rudarenjem podataka. Neki od primjera:</w:t>
      </w:r>
    </w:p>
    <w:p w14:paraId="27EC23B2" w14:textId="77777777" w:rsidR="00BC01B7" w:rsidRDefault="00BC01B7" w:rsidP="00BC01B7">
      <w:pPr>
        <w:pStyle w:val="ListParagraph"/>
        <w:numPr>
          <w:ilvl w:val="0"/>
          <w:numId w:val="18"/>
        </w:numPr>
      </w:pPr>
      <w:proofErr w:type="spellStart"/>
      <w:r>
        <w:t>bigram</w:t>
      </w:r>
      <w:proofErr w:type="spellEnd"/>
      <w:r>
        <w:t xml:space="preserve"> - sekvenca od dvije riječi</w:t>
      </w:r>
    </w:p>
    <w:p w14:paraId="292238EF" w14:textId="77777777" w:rsidR="00BC01B7" w:rsidRDefault="00BC01B7" w:rsidP="00BC01B7">
      <w:pPr>
        <w:pStyle w:val="ListParagraph"/>
        <w:numPr>
          <w:ilvl w:val="0"/>
          <w:numId w:val="18"/>
        </w:numPr>
      </w:pPr>
      <w:r>
        <w:t>Graf leksičke disperzije riječi – graf koji prikazuje na kojim se mjestima unutar teksta pojavljuje određena riječ</w:t>
      </w:r>
    </w:p>
    <w:p w14:paraId="20EEF76D" w14:textId="77777777" w:rsidR="00BC01B7" w:rsidRDefault="00BC01B7" w:rsidP="00BC01B7">
      <w:pPr>
        <w:pStyle w:val="ListParagraph"/>
        <w:numPr>
          <w:ilvl w:val="0"/>
          <w:numId w:val="18"/>
        </w:numPr>
      </w:pPr>
      <w:r>
        <w:t>SNA (</w:t>
      </w:r>
      <w:proofErr w:type="spellStart"/>
      <w:r>
        <w:t>eng</w:t>
      </w:r>
      <w:proofErr w:type="spellEnd"/>
      <w:r>
        <w:t xml:space="preserve">. </w:t>
      </w:r>
      <w:proofErr w:type="spellStart"/>
      <w:r w:rsidRPr="0014158E">
        <w:t>Social</w:t>
      </w:r>
      <w:proofErr w:type="spellEnd"/>
      <w:r w:rsidRPr="0014158E">
        <w:t xml:space="preserve"> Network </w:t>
      </w:r>
      <w:proofErr w:type="spellStart"/>
      <w:r w:rsidRPr="0014158E">
        <w:t>Analysis</w:t>
      </w:r>
      <w:proofErr w:type="spellEnd"/>
      <w:r>
        <w:t>) mreža - proces istraživanja socijalnih struktura korištenjem mreža i grafova</w:t>
      </w:r>
    </w:p>
    <w:p w14:paraId="0A96D8D5" w14:textId="77777777" w:rsidR="00BC01B7" w:rsidRDefault="00BC01B7" w:rsidP="00BC01B7">
      <w:pPr>
        <w:pStyle w:val="ListParagraph"/>
        <w:numPr>
          <w:ilvl w:val="0"/>
          <w:numId w:val="18"/>
        </w:numPr>
      </w:pPr>
      <w:r>
        <w:t>registar riječi (</w:t>
      </w:r>
      <w:proofErr w:type="spellStart"/>
      <w:r>
        <w:t>eng</w:t>
      </w:r>
      <w:proofErr w:type="spellEnd"/>
      <w:r>
        <w:t xml:space="preserve">. </w:t>
      </w:r>
      <w:proofErr w:type="spellStart"/>
      <w:r>
        <w:t>concordence</w:t>
      </w:r>
      <w:proofErr w:type="spellEnd"/>
      <w:r>
        <w:t>) – pretraživanje riječi, uglavnom najfrekventnijih ili ključnih, u rečenici sa kontekstom</w:t>
      </w:r>
    </w:p>
    <w:p w14:paraId="58091AC0" w14:textId="77777777" w:rsidR="00BC01B7" w:rsidRDefault="00BC01B7" w:rsidP="00BC01B7">
      <w:pPr>
        <w:pStyle w:val="ListParagraph"/>
        <w:numPr>
          <w:ilvl w:val="0"/>
          <w:numId w:val="18"/>
        </w:numPr>
      </w:pPr>
      <w:r>
        <w:t>lingvistička klasifikacija teksta – podjela teksta po službi riječi (subjekt, predikat, objekt, …)</w:t>
      </w:r>
    </w:p>
    <w:p w14:paraId="70541A81" w14:textId="77777777" w:rsidR="00BC01B7" w:rsidRDefault="00BC01B7" w:rsidP="00BC01B7">
      <w:pPr>
        <w:pStyle w:val="ListParagraph"/>
        <w:numPr>
          <w:ilvl w:val="0"/>
          <w:numId w:val="18"/>
        </w:numPr>
      </w:pPr>
      <w:proofErr w:type="spellStart"/>
      <w:r>
        <w:t>Bayesova</w:t>
      </w:r>
      <w:proofErr w:type="spellEnd"/>
      <w:r>
        <w:t xml:space="preserve"> mreža – probabilistički grafički model koji predstavlja set varijabli i njihove međusobne ovisnosti preko usmjerenog acikličkog grafa,</w:t>
      </w:r>
      <w:r>
        <w:rPr>
          <w:rStyle w:val="FootnoteReference"/>
        </w:rPr>
        <w:footnoteReference w:id="2"/>
      </w:r>
      <w:r>
        <w:t xml:space="preserve">  grafa koji ne sadrži ciklus, odnosno nema povratnu referencu na prijašnje čvorove.</w:t>
      </w:r>
      <w:r>
        <w:rPr>
          <w:rStyle w:val="FootnoteReference"/>
        </w:rPr>
        <w:footnoteReference w:id="3"/>
      </w:r>
    </w:p>
    <w:p w14:paraId="6589B023" w14:textId="77777777" w:rsidR="00BC01B7" w:rsidRDefault="00BC01B7" w:rsidP="00BC01B7">
      <w:r>
        <w:t xml:space="preserve">Transformirani podaci se mogu koristiti za daljnju obradu, no i iz samih podataka i grafova se mogu iščitati mnoge korisne informacije. </w:t>
      </w:r>
      <w:r>
        <w:br w:type="page"/>
      </w:r>
    </w:p>
    <w:p w14:paraId="6E37107E" w14:textId="07B7ABFA" w:rsidR="00BC01B7" w:rsidRPr="00047F09" w:rsidRDefault="00BC01B7" w:rsidP="00BC01B7">
      <w:pPr>
        <w:pStyle w:val="Heading2"/>
      </w:pPr>
      <w:bookmarkStart w:id="8" w:name="_Toc518314998"/>
      <w:bookmarkStart w:id="9" w:name="_Toc531952776"/>
      <w:r w:rsidRPr="00047F09">
        <w:lastRenderedPageBreak/>
        <w:t>Primjene rudarenja podataka</w:t>
      </w:r>
      <w:bookmarkEnd w:id="8"/>
      <w:bookmarkEnd w:id="9"/>
    </w:p>
    <w:p w14:paraId="5180B38C" w14:textId="77777777" w:rsidR="00BC01B7" w:rsidRDefault="00BC01B7" w:rsidP="00BC01B7">
      <w:r>
        <w:t xml:space="preserve">Rudarenje podataka može se koristiti u mnogim područjima, od proizvodnje i marketinga, medicinskih istraživanja, istraživanja prijevara do analize tržišta za velike trgovačke lance. </w:t>
      </w:r>
    </w:p>
    <w:p w14:paraId="5174F2C7" w14:textId="7BFBB32B" w:rsidR="00BC01B7" w:rsidRDefault="00BC01B7" w:rsidP="00BC01B7">
      <w:pPr>
        <w:pStyle w:val="Heading3"/>
      </w:pPr>
      <w:bookmarkStart w:id="10" w:name="_Toc518314999"/>
      <w:bookmarkStart w:id="11" w:name="_Toc531952777"/>
      <w:r w:rsidRPr="009A4D38">
        <w:t>Rudarenje teksta</w:t>
      </w:r>
      <w:bookmarkEnd w:id="10"/>
      <w:bookmarkEnd w:id="11"/>
    </w:p>
    <w:p w14:paraId="0E928BDF" w14:textId="77777777" w:rsidR="00BC01B7" w:rsidRDefault="00BC01B7" w:rsidP="00BC01B7">
      <w:r>
        <w:t>Rudarenje podataka se može primijeniti na različite vrste tekstualnih dokumenata, koji predstavljaju nestrukturirane podatke, kako bi se klasificirali članci, knjige, dokumenti, elektronička pošta i web stranice. Dobar primjer su web stranice, koje sadrže, osim teksta, i različite HTML elemente (&lt;div&gt;, &lt;</w:t>
      </w:r>
      <w:proofErr w:type="spellStart"/>
      <w:r>
        <w:t>body</w:t>
      </w:r>
      <w:proofErr w:type="spellEnd"/>
      <w:r>
        <w:t xml:space="preserve">&gt;, …) i entitete </w:t>
      </w:r>
      <w:r w:rsidRPr="009A4D38">
        <w:rPr>
          <w:rFonts w:cs="Arial"/>
        </w:rPr>
        <w:t>(&amp;</w:t>
      </w:r>
      <w:proofErr w:type="spellStart"/>
      <w:r w:rsidRPr="009A4D38">
        <w:rPr>
          <w:rFonts w:cs="Arial"/>
        </w:rPr>
        <w:t>nbsp</w:t>
      </w:r>
      <w:proofErr w:type="spellEnd"/>
      <w:r w:rsidRPr="009A4D38">
        <w:rPr>
          <w:rFonts w:cs="Arial"/>
        </w:rPr>
        <w:t xml:space="preserve">;, </w:t>
      </w:r>
      <w:r w:rsidRPr="009A4D38">
        <w:rPr>
          <w:rFonts w:cs="Arial"/>
          <w:color w:val="000000"/>
          <w:szCs w:val="24"/>
          <w:shd w:val="clear" w:color="auto" w:fill="FFFFFF"/>
        </w:rPr>
        <w:t>&amp;euro;</w:t>
      </w:r>
      <w:r w:rsidRPr="009A4D38">
        <w:rPr>
          <w:rFonts w:cs="Arial"/>
          <w:szCs w:val="24"/>
        </w:rPr>
        <w:t>…).</w:t>
      </w:r>
      <w:r w:rsidRPr="009A4D38">
        <w:t xml:space="preserve"> </w:t>
      </w:r>
      <w:r>
        <w:t>Razne online aplikacije (email klijenti) već imaju ugrađene filtere neželjene („</w:t>
      </w:r>
      <w:proofErr w:type="spellStart"/>
      <w:r w:rsidRPr="009A4D38">
        <w:rPr>
          <w:i/>
        </w:rPr>
        <w:t>spam</w:t>
      </w:r>
      <w:proofErr w:type="spellEnd"/>
      <w:r>
        <w:t>“) pošte koji rade na principu rudarenja teksta.</w:t>
      </w:r>
    </w:p>
    <w:p w14:paraId="270C99BE" w14:textId="5B18B282" w:rsidR="00BC01B7" w:rsidRDefault="00BC01B7" w:rsidP="00BC01B7">
      <w:pPr>
        <w:pStyle w:val="Heading3"/>
      </w:pPr>
      <w:bookmarkStart w:id="12" w:name="_Toc518315000"/>
      <w:bookmarkStart w:id="13" w:name="_Toc531952778"/>
      <w:r w:rsidRPr="00277B7C">
        <w:t>Medicina</w:t>
      </w:r>
      <w:bookmarkEnd w:id="12"/>
      <w:bookmarkEnd w:id="13"/>
    </w:p>
    <w:p w14:paraId="2972DC8D" w14:textId="77777777" w:rsidR="00BC01B7" w:rsidRDefault="00BC01B7" w:rsidP="00BC01B7">
      <w:r>
        <w:t>Iskoristivost rudarenja podataka je neprocjenjiva u medicini. Omogućuje rano otkrivanje bolesti na temelju kliničkih testova i istraživanja, smanjuje troškove liječenja te poboljšava skrb za pacijenta.</w:t>
      </w:r>
    </w:p>
    <w:p w14:paraId="3683CE7C" w14:textId="6F23D487" w:rsidR="00BC01B7" w:rsidRDefault="00BC01B7" w:rsidP="00BC01B7">
      <w:pPr>
        <w:pStyle w:val="Heading3"/>
      </w:pPr>
      <w:bookmarkStart w:id="14" w:name="_Toc518315001"/>
      <w:bookmarkStart w:id="15" w:name="_Toc531952779"/>
      <w:r>
        <w:t>Procjena rizika</w:t>
      </w:r>
      <w:bookmarkEnd w:id="14"/>
      <w:bookmarkEnd w:id="15"/>
    </w:p>
    <w:p w14:paraId="79954CE6" w14:textId="77777777" w:rsidR="00BC01B7" w:rsidRDefault="00BC01B7" w:rsidP="00BC01B7">
      <w:r>
        <w:t>Analiza rizika je vrlo bitan segment svih velikih događanja, putovanja, ulaganja. Na primjer, turističke agencije koriste procjenu rizika kako bi svojim putnicima priuštili sigurna putovanja. To rade na način da rudare podatke o broju kriminalnih djela, vremenskim uvjetima, prirodnim katastrofama i slično te tako rangiraju turističke destinacije.</w:t>
      </w:r>
    </w:p>
    <w:p w14:paraId="6FB41C4C" w14:textId="4296949E" w:rsidR="00BC01B7" w:rsidRDefault="00BC01B7" w:rsidP="00BC01B7">
      <w:pPr>
        <w:pStyle w:val="Heading3"/>
      </w:pPr>
      <w:bookmarkStart w:id="16" w:name="_Toc518315002"/>
      <w:bookmarkStart w:id="17" w:name="_Toc531952780"/>
      <w:r>
        <w:t>Marketing</w:t>
      </w:r>
      <w:bookmarkEnd w:id="16"/>
      <w:bookmarkEnd w:id="17"/>
    </w:p>
    <w:p w14:paraId="6BAE7C7A" w14:textId="77777777" w:rsidR="00BC01B7" w:rsidRDefault="00BC01B7" w:rsidP="00BC01B7">
      <w:r>
        <w:t>Rudarenje podataka na području marketinga uvelike je poboljšalo rezultate. Neki od bitnijih segmenata u području marketinga su analiza tržišta, analiza potrošačke košarice, predviđanje stope pozitivne reakcije na marketinške kampanje, analiza ponašanja kupaca u trgovini i sl. Također, danas je vrlo popularna analiza povijesti pretraživanja interneta preko koje se korisniku prikazuju reklame u ovisnosti o pojmovima koje je pretraživao.</w:t>
      </w:r>
    </w:p>
    <w:p w14:paraId="6BFB8E0A" w14:textId="7CEE1398" w:rsidR="005B722A" w:rsidRPr="00372E4D" w:rsidRDefault="00CD7E21" w:rsidP="00277B7C">
      <w:pPr>
        <w:pStyle w:val="Heading1"/>
      </w:pPr>
      <w:bookmarkStart w:id="18" w:name="_Toc531952781"/>
      <w:r w:rsidRPr="00277B7C">
        <w:lastRenderedPageBreak/>
        <w:t>Proces</w:t>
      </w:r>
      <w:r w:rsidRPr="00372E4D">
        <w:t xml:space="preserve"> strojnog učenja</w:t>
      </w:r>
      <w:bookmarkEnd w:id="18"/>
    </w:p>
    <w:p w14:paraId="68DA5851" w14:textId="4EF9C862" w:rsidR="005A2308" w:rsidRDefault="005A2308" w:rsidP="005A2308">
      <w:r>
        <w:t>U ovom poglavlju će se proći kroz proces strojnog učenj</w:t>
      </w:r>
      <w:r w:rsidR="00FD28BB">
        <w:t>a</w:t>
      </w:r>
      <w:r>
        <w:t>. No da bi razumjeli proces strojnog učenja, prvo valja razumjeti pojam sam strojnog učenja.</w:t>
      </w:r>
    </w:p>
    <w:p w14:paraId="242E1ABC" w14:textId="77477B29" w:rsidR="005A2308" w:rsidRPr="00372E4D" w:rsidRDefault="005A2308" w:rsidP="00AB54AE">
      <w:pPr>
        <w:pStyle w:val="Heading2"/>
      </w:pPr>
      <w:bookmarkStart w:id="19" w:name="_Toc531952782"/>
      <w:r w:rsidRPr="00372E4D">
        <w:t>Strojno učenje</w:t>
      </w:r>
      <w:bookmarkEnd w:id="19"/>
    </w:p>
    <w:p w14:paraId="35A79928" w14:textId="06D3EDFA" w:rsidR="003D2F85" w:rsidRDefault="00400DF3" w:rsidP="00D8232C">
      <w:r>
        <w:t xml:space="preserve">Da </w:t>
      </w:r>
      <w:r w:rsidR="003D2F85">
        <w:t>bi</w:t>
      </w:r>
      <w:r>
        <w:t xml:space="preserve"> </w:t>
      </w:r>
      <w:r w:rsidR="003D2F85">
        <w:t>razumjeli</w:t>
      </w:r>
      <w:r>
        <w:t xml:space="preserve"> što je strojno učenje, prvo </w:t>
      </w:r>
      <w:r w:rsidR="003D2F85">
        <w:t>je potrebno</w:t>
      </w:r>
      <w:r>
        <w:t xml:space="preserve"> znati </w:t>
      </w:r>
      <w:r w:rsidR="003D2F85">
        <w:t xml:space="preserve">sljedeće pojmove: </w:t>
      </w:r>
      <w:r>
        <w:t>stroj</w:t>
      </w:r>
      <w:r w:rsidR="003D2F85">
        <w:t>, inteligencija</w:t>
      </w:r>
      <w:r w:rsidR="005E5440">
        <w:t>,</w:t>
      </w:r>
      <w:r w:rsidR="003D2F85">
        <w:t xml:space="preserve"> umjetna inteligencija</w:t>
      </w:r>
      <w:r w:rsidR="005E5440">
        <w:t xml:space="preserve"> te učenje</w:t>
      </w:r>
      <w:r>
        <w:t xml:space="preserve">. </w:t>
      </w:r>
      <w:r w:rsidRPr="00400DF3">
        <w:t>Stroj (ili uređaj) jest skup dijelova povezanih u jednu logičnu cjelinu s ciljem izvođenja određene operacije.</w:t>
      </w:r>
      <w:r>
        <w:t xml:space="preserve"> </w:t>
      </w:r>
      <w:r w:rsidR="003D2F85">
        <w:t>Za primjer strojnog učenja, kao stroj se može uzeti računalo</w:t>
      </w:r>
      <w:r>
        <w:t xml:space="preserve">. </w:t>
      </w:r>
      <w:r w:rsidR="00A36995">
        <w:t xml:space="preserve">Računalo samo po sebi nema sposobnost samostalnog donošenja odluka, iako su računala u današnje vrijeme došla vrlo blizu tom koraku, odnosno podarena im je umjetna inteligencija. </w:t>
      </w:r>
    </w:p>
    <w:p w14:paraId="140F80BA" w14:textId="135BD2C0" w:rsidR="00D8232C" w:rsidRDefault="00F05011" w:rsidP="003D2F85">
      <w:r>
        <w:t>P</w:t>
      </w:r>
      <w:r w:rsidR="002347BC">
        <w:t>roučimo</w:t>
      </w:r>
      <w:r w:rsidR="00A36995">
        <w:t xml:space="preserve"> definiciju inteligencije. </w:t>
      </w:r>
      <w:r w:rsidR="00A36995" w:rsidRPr="00A36995">
        <w:t>Inteligencija je mentalna karakteristika koja se sastoji od sposobnosti za učenje iz iskustva, prilagodbe na nove situacije, razumijevanja i korištenja apstraktnih pojmova i korištenja prethodnih znanja za snalaženje u novoj okolini u kojima ne pomaže stereotipno nagonsko ponašanje</w:t>
      </w:r>
      <w:r w:rsidR="00A36995">
        <w:t>. Prema definiciji</w:t>
      </w:r>
      <w:r w:rsidR="00A25BA6">
        <w:t>,</w:t>
      </w:r>
      <w:r w:rsidR="00A36995">
        <w:t xml:space="preserve"> primjena stečenih znanja i iskustava u novim okolinama je glavna karakteristika inteligencije. Ako inteligenciju promatramo sa stajališta računala, možemo</w:t>
      </w:r>
      <w:r w:rsidR="003D2F85">
        <w:t xml:space="preserve"> je</w:t>
      </w:r>
      <w:r w:rsidR="00A36995">
        <w:t xml:space="preserve"> objasniti na primjeru prepoznavanja slika, odnosno objekata na slikama. </w:t>
      </w:r>
      <w:r w:rsidR="002347BC">
        <w:t>T</w:t>
      </w:r>
      <w:r w:rsidR="00A36995">
        <w:t xml:space="preserve">estnom subjektu </w:t>
      </w:r>
      <w:r w:rsidR="002347BC">
        <w:t>predočena je</w:t>
      </w:r>
      <w:r w:rsidR="003D2F85">
        <w:t xml:space="preserve"> određenu količinu uzoraka nekog objekta, npr. slike mačaka</w:t>
      </w:r>
      <w:r w:rsidR="002347BC">
        <w:t>,</w:t>
      </w:r>
      <w:r w:rsidR="003D2F85">
        <w:t xml:space="preserve"> te nakon određenog perioda taj bi subjekt trebao imati mogućnost prepoznati traženi objekt na novom uzorku, nekom iz kojeg nije učio te ga prvi puta vidi. Kada računalo ima tu mogućnost, onda kažemo da posjeduje umjetnu inteligenciju. </w:t>
      </w:r>
      <w:r w:rsidR="003D2F85" w:rsidRPr="003D2F85">
        <w:t>Umjetna inteligencija (UI) je naziv koji pridajemo svakom neživom sustavu koji pokazuje sposobnost snalaženja u novim situacijama (inteligenciju).</w:t>
      </w:r>
      <w:r w:rsidR="005E5440">
        <w:t xml:space="preserve"> Inteligencija se stječe učenjem novih pojmova</w:t>
      </w:r>
      <w:r>
        <w:t xml:space="preserve"> i znanja te je učenje ključno za stjecanje i povećanje inteligencije.</w:t>
      </w:r>
    </w:p>
    <w:p w14:paraId="6C1E5B49" w14:textId="53830537" w:rsidR="003D2F85" w:rsidRDefault="00F05011" w:rsidP="003D2F85">
      <w:r>
        <w:t>Definicija učenja, prema rječniku, je:</w:t>
      </w:r>
    </w:p>
    <w:p w14:paraId="646BF21C" w14:textId="229A8CB6" w:rsidR="00F05011" w:rsidRDefault="00F05011" w:rsidP="00F05011">
      <w:pPr>
        <w:pStyle w:val="ListParagraph"/>
        <w:numPr>
          <w:ilvl w:val="0"/>
          <w:numId w:val="7"/>
        </w:numPr>
      </w:pPr>
      <w:r>
        <w:t>Dobivanje znanja učenjem, iskustvom</w:t>
      </w:r>
    </w:p>
    <w:p w14:paraId="302E73CF" w14:textId="4B7D49E9" w:rsidR="00F05011" w:rsidRDefault="00F05011" w:rsidP="00F05011">
      <w:pPr>
        <w:pStyle w:val="ListParagraph"/>
        <w:numPr>
          <w:ilvl w:val="0"/>
          <w:numId w:val="7"/>
        </w:numPr>
      </w:pPr>
      <w:r>
        <w:t>Učenje preko informacija ili promatranjem</w:t>
      </w:r>
    </w:p>
    <w:p w14:paraId="20895F4A" w14:textId="6AA88F8A" w:rsidR="00F05011" w:rsidRDefault="00F05011" w:rsidP="00F05011">
      <w:pPr>
        <w:pStyle w:val="ListParagraph"/>
        <w:numPr>
          <w:ilvl w:val="0"/>
          <w:numId w:val="7"/>
        </w:numPr>
      </w:pPr>
      <w:r>
        <w:t>Pamćenje</w:t>
      </w:r>
    </w:p>
    <w:p w14:paraId="1A21FEC4" w14:textId="5F978CCE" w:rsidR="00F05011" w:rsidRDefault="00F05011" w:rsidP="00F05011">
      <w:pPr>
        <w:pStyle w:val="ListParagraph"/>
        <w:numPr>
          <w:ilvl w:val="0"/>
          <w:numId w:val="7"/>
        </w:numPr>
      </w:pPr>
      <w:r>
        <w:t>Dobivanje instrukcija</w:t>
      </w:r>
    </w:p>
    <w:p w14:paraId="5401A0D0" w14:textId="54F1CD97" w:rsidR="00C1010C" w:rsidRDefault="00C1010C" w:rsidP="00F05011">
      <w:pPr>
        <w:pStyle w:val="ListParagraph"/>
        <w:numPr>
          <w:ilvl w:val="0"/>
          <w:numId w:val="7"/>
        </w:numPr>
      </w:pPr>
      <w:r>
        <w:lastRenderedPageBreak/>
        <w:t>Utvrđivanje</w:t>
      </w:r>
    </w:p>
    <w:p w14:paraId="292F5555" w14:textId="77777777" w:rsidR="00740F9D" w:rsidRDefault="000E5C7C" w:rsidP="00901479">
      <w:pPr>
        <w:ind w:firstLine="0"/>
      </w:pPr>
      <w:r>
        <w:t xml:space="preserve">Ta definicija vrijedi za ljude, dok za računala vrijede </w:t>
      </w:r>
      <w:r w:rsidR="00740F9D">
        <w:t xml:space="preserve">samo </w:t>
      </w:r>
      <w:r>
        <w:t xml:space="preserve">zadnje tri točke. Prve dvije točke ne mogu biti primijenjene na računala jer je nemoguće utvrditi da li je računalo samostalno prikupilo informacije i naučilo, ne možemo ga pitati ili očitati informacije. </w:t>
      </w:r>
      <w:r w:rsidR="00740F9D">
        <w:t xml:space="preserve">Zadnje tri točke su dosta trivijalne i jednostavne i na takav način se mogu izvršiti na računalu. </w:t>
      </w:r>
    </w:p>
    <w:p w14:paraId="714F1F7B" w14:textId="5B69024E" w:rsidR="00901479" w:rsidRDefault="00740F9D" w:rsidP="00740F9D">
      <w:r>
        <w:t>Strojno učenje</w:t>
      </w:r>
      <w:r w:rsidR="00CA25FC">
        <w:t xml:space="preserve"> </w:t>
      </w:r>
      <w:r w:rsidR="00866352">
        <w:t xml:space="preserve">je </w:t>
      </w:r>
      <w:r w:rsidR="006F21B8">
        <w:t>grana</w:t>
      </w:r>
      <w:r w:rsidR="00866352">
        <w:t xml:space="preserve"> </w:t>
      </w:r>
      <w:r w:rsidR="006A5B6A">
        <w:t xml:space="preserve">umjetne inteligencije koje često koristi statističke tehnike kako bi računalu dalo mogućnost da uči iz podataka, bez da je eksplicitno </w:t>
      </w:r>
      <w:r w:rsidR="004E4C0F">
        <w:t>programirano.</w:t>
      </w:r>
      <w:r w:rsidR="0090601E">
        <w:t xml:space="preserve"> Strojno učenje se temelji na algoritmima koji imaju mogućnost učiti i dati predikciju rezultata temeljenu na nekoj vrsti podataka. Takvi algoritmi daju rezultate temeljene na prijašnjim ulaznim podacima</w:t>
      </w:r>
      <w:r w:rsidR="006A1D40">
        <w:t xml:space="preserve"> te balansiraju svoje parametre ovisno o novim ulazima</w:t>
      </w:r>
      <w:r w:rsidR="0090601E">
        <w:t xml:space="preserve">, ne </w:t>
      </w:r>
      <w:r w:rsidR="006A1D40">
        <w:t>slijede</w:t>
      </w:r>
      <w:r w:rsidR="0090601E">
        <w:t xml:space="preserve"> strogo zadana pravila</w:t>
      </w:r>
      <w:r w:rsidR="006A1D40">
        <w:t>. Dobar primjer bio bi email filter, koji ima početni ulazni set podataka i ključne riječi koje traži u tekstu, te kasnije prilagođava svoj korpus ovisno o korisničkim unosima. Nove email-ove, koji su označeni kao „</w:t>
      </w:r>
      <w:proofErr w:type="spellStart"/>
      <w:r w:rsidR="006A1D40" w:rsidRPr="006A1D40">
        <w:rPr>
          <w:i/>
        </w:rPr>
        <w:t>spam</w:t>
      </w:r>
      <w:proofErr w:type="spellEnd"/>
      <w:r w:rsidR="006A1D40">
        <w:t xml:space="preserve">“, privlači kroz razne algoritme i uspoređuje s drugima te tako pronalazi nove ključne riječi i dodaje ih u svoj korpus. Iako takvi algoritmi rade sa velikom točnošću, i dalje nisu savršeni i mogu pogriješiti. </w:t>
      </w:r>
      <w:r w:rsidR="00B17B5D">
        <w:tab/>
      </w:r>
    </w:p>
    <w:p w14:paraId="392EAD5C" w14:textId="23F6FE15" w:rsidR="001E4DA3" w:rsidRDefault="00B17B5D" w:rsidP="00C73C53">
      <w:pPr>
        <w:pStyle w:val="Heading2"/>
      </w:pPr>
      <w:bookmarkStart w:id="20" w:name="_Toc531952783"/>
      <w:r>
        <w:t>Vrste</w:t>
      </w:r>
      <w:r w:rsidR="007E1DE2">
        <w:t xml:space="preserve"> strojnog</w:t>
      </w:r>
      <w:r>
        <w:t xml:space="preserve"> učenja</w:t>
      </w:r>
      <w:bookmarkEnd w:id="20"/>
    </w:p>
    <w:p w14:paraId="517AA3BE" w14:textId="5474259D" w:rsidR="00B17B5D" w:rsidRDefault="00B17B5D" w:rsidP="00B17B5D">
      <w:pPr>
        <w:ind w:firstLine="357"/>
      </w:pPr>
      <w:r>
        <w:t>Postoji nekoliko vrsta strojnog učenja</w:t>
      </w:r>
      <w:r w:rsidR="001873A0">
        <w:t>:</w:t>
      </w:r>
      <w:r w:rsidR="001873A0" w:rsidRPr="001873A0">
        <w:rPr>
          <w:rStyle w:val="FootnoteReference"/>
        </w:rPr>
        <w:t xml:space="preserve"> </w:t>
      </w:r>
    </w:p>
    <w:p w14:paraId="56EFC740" w14:textId="6ED4EE53" w:rsidR="00B17B5D" w:rsidRDefault="00B17B5D" w:rsidP="00B17B5D">
      <w:pPr>
        <w:pStyle w:val="ListParagraph"/>
        <w:numPr>
          <w:ilvl w:val="0"/>
          <w:numId w:val="17"/>
        </w:numPr>
      </w:pPr>
      <w:r>
        <w:t>Nadzirano učenje</w:t>
      </w:r>
    </w:p>
    <w:p w14:paraId="79C7E1EE" w14:textId="437A1C36" w:rsidR="00B17B5D" w:rsidRDefault="00B17B5D" w:rsidP="00B17B5D">
      <w:pPr>
        <w:pStyle w:val="ListParagraph"/>
        <w:numPr>
          <w:ilvl w:val="1"/>
          <w:numId w:val="17"/>
        </w:numPr>
      </w:pPr>
      <w:r>
        <w:t>Polu-nadzirano učenje</w:t>
      </w:r>
    </w:p>
    <w:p w14:paraId="3E9921CD" w14:textId="12E0E347" w:rsidR="00B17B5D" w:rsidRDefault="00B17B5D" w:rsidP="00651625">
      <w:pPr>
        <w:pStyle w:val="ListParagraph"/>
        <w:numPr>
          <w:ilvl w:val="1"/>
          <w:numId w:val="17"/>
        </w:numPr>
      </w:pPr>
      <w:r>
        <w:t>Aktivno učenje</w:t>
      </w:r>
    </w:p>
    <w:p w14:paraId="587BE772" w14:textId="47380EF0" w:rsidR="00B17B5D" w:rsidRDefault="00B17B5D" w:rsidP="00B17B5D">
      <w:pPr>
        <w:pStyle w:val="ListParagraph"/>
        <w:numPr>
          <w:ilvl w:val="1"/>
          <w:numId w:val="17"/>
        </w:numPr>
      </w:pPr>
      <w:r>
        <w:t>Učenje pojačavanjem</w:t>
      </w:r>
    </w:p>
    <w:p w14:paraId="775A74F8" w14:textId="4CA1EE72" w:rsidR="00B17B5D" w:rsidRDefault="00B17B5D" w:rsidP="00B17B5D">
      <w:pPr>
        <w:pStyle w:val="ListParagraph"/>
        <w:numPr>
          <w:ilvl w:val="0"/>
          <w:numId w:val="17"/>
        </w:numPr>
      </w:pPr>
      <w:r>
        <w:t>Nenadzirano učenje</w:t>
      </w:r>
    </w:p>
    <w:p w14:paraId="60A426A8" w14:textId="43DCFDE2" w:rsidR="00B17B5D" w:rsidRDefault="00651625" w:rsidP="00B17B5D">
      <w:pPr>
        <w:ind w:firstLine="708"/>
      </w:pPr>
      <w:r>
        <w:t>U nadziranom učenju dostupan je skup uzoraka za učenje i za svaki uzorak je poznat rezultat. Tijekom procesa učenja izvode se iteracije ponavljanja istih uzoraka sve dok izlaz ne odgovara očekivanim rezultatima.</w:t>
      </w:r>
    </w:p>
    <w:p w14:paraId="6F98DBFF" w14:textId="77777777" w:rsidR="00366E12" w:rsidRDefault="00366E12" w:rsidP="00366E12">
      <w:pPr>
        <w:keepNext/>
        <w:ind w:firstLine="0"/>
        <w:jc w:val="center"/>
      </w:pPr>
      <w:r>
        <w:rPr>
          <w:noProof/>
        </w:rPr>
        <w:lastRenderedPageBreak/>
        <w:drawing>
          <wp:inline distT="0" distB="0" distL="0" distR="0" wp14:anchorId="67486484" wp14:editId="5ADC569C">
            <wp:extent cx="2952750" cy="13513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715" cy="1378835"/>
                    </a:xfrm>
                    <a:prstGeom prst="rect">
                      <a:avLst/>
                    </a:prstGeom>
                  </pic:spPr>
                </pic:pic>
              </a:graphicData>
            </a:graphic>
          </wp:inline>
        </w:drawing>
      </w:r>
    </w:p>
    <w:p w14:paraId="0A40958E" w14:textId="3DC185C5" w:rsidR="00366E12" w:rsidRPr="00366E12" w:rsidRDefault="00366E12" w:rsidP="00392580">
      <w:pPr>
        <w:pStyle w:val="Caption"/>
        <w:ind w:firstLine="0"/>
        <w:jc w:val="center"/>
        <w:rPr>
          <w:sz w:val="20"/>
        </w:rPr>
      </w:pPr>
      <w:bookmarkStart w:id="21" w:name="_Toc531940725"/>
      <w:r w:rsidRPr="00366E12">
        <w:rPr>
          <w:sz w:val="20"/>
        </w:rPr>
        <w:t xml:space="preserve">Slika </w:t>
      </w:r>
      <w:r w:rsidRPr="00366E12">
        <w:rPr>
          <w:sz w:val="20"/>
        </w:rPr>
        <w:fldChar w:fldCharType="begin"/>
      </w:r>
      <w:r w:rsidRPr="00366E12">
        <w:rPr>
          <w:sz w:val="20"/>
        </w:rPr>
        <w:instrText xml:space="preserve"> SEQ Slika \* ARABIC </w:instrText>
      </w:r>
      <w:r w:rsidRPr="00366E12">
        <w:rPr>
          <w:sz w:val="20"/>
        </w:rPr>
        <w:fldChar w:fldCharType="separate"/>
      </w:r>
      <w:r w:rsidR="002802F6">
        <w:rPr>
          <w:noProof/>
          <w:sz w:val="20"/>
        </w:rPr>
        <w:t>3</w:t>
      </w:r>
      <w:r w:rsidRPr="00366E12">
        <w:rPr>
          <w:sz w:val="20"/>
        </w:rPr>
        <w:fldChar w:fldCharType="end"/>
      </w:r>
      <w:r w:rsidRPr="00366E12">
        <w:rPr>
          <w:sz w:val="20"/>
        </w:rPr>
        <w:t xml:space="preserve"> Nadzirano učenje</w:t>
      </w:r>
      <w:bookmarkEnd w:id="21"/>
    </w:p>
    <w:p w14:paraId="1004A118" w14:textId="7210D176" w:rsidR="00651625" w:rsidRDefault="00651625" w:rsidP="00B17B5D">
      <w:pPr>
        <w:ind w:firstLine="708"/>
      </w:pPr>
      <w:r>
        <w:t xml:space="preserve">Polu-nadzirano učenje se temelji na nadziranom učenju, no uzorci često nisu potpuni, odnosno svi uzorci za učenje sadrže ulazne parametre, ali samo neki sadrže i izlazne. </w:t>
      </w:r>
    </w:p>
    <w:p w14:paraId="31123295" w14:textId="2D1F1DCF" w:rsidR="00651625" w:rsidRDefault="00651625" w:rsidP="00B17B5D">
      <w:pPr>
        <w:ind w:firstLine="708"/>
      </w:pPr>
      <w:r>
        <w:t>Aktivno učenje je specijalan slučaj polu-nadziranog učenja u kojem algoritam zahtjeva unose korisnika za određeni ulaz kako bi se dobio željeni izlaz za nove uzorke.</w:t>
      </w:r>
    </w:p>
    <w:p w14:paraId="1DC74CFE" w14:textId="5FE115F5" w:rsidR="004D43C3" w:rsidRDefault="004D43C3" w:rsidP="00B17B5D">
      <w:pPr>
        <w:ind w:firstLine="708"/>
      </w:pPr>
      <w:r>
        <w:t>Nenadzirano učenje je slično kao i nadzirano učenje, no za skup uzoraka ne postoje poznati rezultati koji bi se uspoređivali sa izlazima. Tijekom učenja mreža na različite ulazne uzorke reagira na različite načine te tako stvara internu reprezentaciju ulaznih podataka. Ova vrsta učenja se najčešće koristi kod grupiranja podataka te prepoznavanja sličnosti.</w:t>
      </w:r>
    </w:p>
    <w:p w14:paraId="2F11E187" w14:textId="77777777" w:rsidR="00366E12" w:rsidRDefault="00366E12" w:rsidP="00366E12">
      <w:pPr>
        <w:keepNext/>
        <w:ind w:firstLine="0"/>
        <w:jc w:val="center"/>
      </w:pPr>
      <w:r>
        <w:rPr>
          <w:noProof/>
        </w:rPr>
        <w:drawing>
          <wp:inline distT="0" distB="0" distL="0" distR="0" wp14:anchorId="506BE0DC" wp14:editId="7777EEB7">
            <wp:extent cx="2867025" cy="13652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23"/>
                    <a:stretch/>
                  </pic:blipFill>
                  <pic:spPr bwMode="auto">
                    <a:xfrm>
                      <a:off x="0" y="0"/>
                      <a:ext cx="2890616" cy="1376484"/>
                    </a:xfrm>
                    <a:prstGeom prst="rect">
                      <a:avLst/>
                    </a:prstGeom>
                    <a:ln>
                      <a:noFill/>
                    </a:ln>
                    <a:extLst>
                      <a:ext uri="{53640926-AAD7-44D8-BBD7-CCE9431645EC}">
                        <a14:shadowObscured xmlns:a14="http://schemas.microsoft.com/office/drawing/2010/main"/>
                      </a:ext>
                    </a:extLst>
                  </pic:spPr>
                </pic:pic>
              </a:graphicData>
            </a:graphic>
          </wp:inline>
        </w:drawing>
      </w:r>
    </w:p>
    <w:p w14:paraId="5914434D" w14:textId="4C782CC8" w:rsidR="00366E12" w:rsidRPr="00366E12" w:rsidRDefault="00366E12" w:rsidP="00392580">
      <w:pPr>
        <w:pStyle w:val="Caption"/>
        <w:ind w:firstLine="0"/>
        <w:jc w:val="center"/>
        <w:rPr>
          <w:sz w:val="20"/>
        </w:rPr>
      </w:pPr>
      <w:bookmarkStart w:id="22" w:name="_Toc531940726"/>
      <w:r w:rsidRPr="00366E12">
        <w:rPr>
          <w:sz w:val="20"/>
        </w:rPr>
        <w:t xml:space="preserve">Slika </w:t>
      </w:r>
      <w:r w:rsidRPr="00366E12">
        <w:rPr>
          <w:sz w:val="20"/>
        </w:rPr>
        <w:fldChar w:fldCharType="begin"/>
      </w:r>
      <w:r w:rsidRPr="00366E12">
        <w:rPr>
          <w:sz w:val="20"/>
        </w:rPr>
        <w:instrText xml:space="preserve"> SEQ Slika \* ARABIC </w:instrText>
      </w:r>
      <w:r w:rsidRPr="00366E12">
        <w:rPr>
          <w:sz w:val="20"/>
        </w:rPr>
        <w:fldChar w:fldCharType="separate"/>
      </w:r>
      <w:r w:rsidR="002802F6">
        <w:rPr>
          <w:noProof/>
          <w:sz w:val="20"/>
        </w:rPr>
        <w:t>4</w:t>
      </w:r>
      <w:r w:rsidRPr="00366E12">
        <w:rPr>
          <w:sz w:val="20"/>
        </w:rPr>
        <w:fldChar w:fldCharType="end"/>
      </w:r>
      <w:r w:rsidRPr="00366E12">
        <w:rPr>
          <w:sz w:val="20"/>
        </w:rPr>
        <w:t xml:space="preserve"> Nenadzirano učenje</w:t>
      </w:r>
      <w:bookmarkEnd w:id="22"/>
    </w:p>
    <w:p w14:paraId="7D13C4B0" w14:textId="51A1C34B" w:rsidR="00C43D81" w:rsidRDefault="004D43C3" w:rsidP="006D1810">
      <w:pPr>
        <w:ind w:firstLine="708"/>
      </w:pPr>
      <w:r>
        <w:t xml:space="preserve">Učenje pojačavanjem je hibridni način koji uključuje aspekte nadziranog i nenadziranog učenja. Neuronska mreža prima uzorke za učenje za koje nema očekivanog rezultata, ali je za svaki izlaz poznato je li on ispravan ili neispravan za zadani ulaz, što je postignuto povratnom vezom. </w:t>
      </w:r>
    </w:p>
    <w:p w14:paraId="45CE010B" w14:textId="77777777" w:rsidR="00C43D81" w:rsidRDefault="00C43D81">
      <w:pPr>
        <w:spacing w:after="160" w:line="259" w:lineRule="auto"/>
        <w:ind w:firstLine="0"/>
        <w:jc w:val="left"/>
      </w:pPr>
      <w:r>
        <w:br w:type="page"/>
      </w:r>
    </w:p>
    <w:p w14:paraId="27867AC8" w14:textId="755B24CB" w:rsidR="004E25DE" w:rsidRDefault="0026414B" w:rsidP="00372E4D">
      <w:pPr>
        <w:pStyle w:val="Heading2"/>
      </w:pPr>
      <w:bookmarkStart w:id="23" w:name="_Toc531952784"/>
      <w:r>
        <w:lastRenderedPageBreak/>
        <w:t>Koraci</w:t>
      </w:r>
      <w:r w:rsidR="005A2308">
        <w:t xml:space="preserve"> strojnog učenja</w:t>
      </w:r>
      <w:bookmarkEnd w:id="23"/>
    </w:p>
    <w:p w14:paraId="19B57254" w14:textId="4D6C100D" w:rsidR="006F21B8" w:rsidRDefault="00BE5905" w:rsidP="007D244E">
      <w:r>
        <w:t>Strojno učenje je</w:t>
      </w:r>
      <w:r w:rsidR="006F21B8">
        <w:t xml:space="preserve"> grana umjetne inteligencije koja se još uvijek uvelike razvija i otkrivaju se novi i efikasniji načini kako bi proces bio što učinkovitiji. No, iako se strojno učenje još uvijek razvija, postoje određeni koraci koji će se uvijek morati slijediti, a to su redom:</w:t>
      </w:r>
    </w:p>
    <w:p w14:paraId="1C7A325F" w14:textId="77777777" w:rsidR="006F21B8" w:rsidRDefault="006F21B8" w:rsidP="006F21B8">
      <w:pPr>
        <w:pStyle w:val="ListParagraph"/>
        <w:numPr>
          <w:ilvl w:val="0"/>
          <w:numId w:val="38"/>
        </w:numPr>
      </w:pPr>
      <w:r>
        <w:t>Prikupljanje podataka</w:t>
      </w:r>
    </w:p>
    <w:p w14:paraId="3366EBC8" w14:textId="77777777" w:rsidR="006F21B8" w:rsidRDefault="006F21B8" w:rsidP="006F21B8">
      <w:pPr>
        <w:pStyle w:val="ListParagraph"/>
        <w:numPr>
          <w:ilvl w:val="0"/>
          <w:numId w:val="38"/>
        </w:numPr>
      </w:pPr>
      <w:r>
        <w:t>Priprema i prilagodba podataka za strojno učenje</w:t>
      </w:r>
    </w:p>
    <w:p w14:paraId="1B74C356" w14:textId="5F8D39EA" w:rsidR="006F21B8" w:rsidRDefault="00616852" w:rsidP="006F21B8">
      <w:pPr>
        <w:pStyle w:val="ListParagraph"/>
        <w:numPr>
          <w:ilvl w:val="0"/>
          <w:numId w:val="38"/>
        </w:numPr>
      </w:pPr>
      <w:r>
        <w:t>Kreiranje</w:t>
      </w:r>
      <w:r w:rsidR="006F21B8">
        <w:t xml:space="preserve"> modela</w:t>
      </w:r>
    </w:p>
    <w:p w14:paraId="2F37D5DE" w14:textId="77777777" w:rsidR="006F21B8" w:rsidRDefault="006F21B8" w:rsidP="006F21B8">
      <w:pPr>
        <w:pStyle w:val="ListParagraph"/>
        <w:numPr>
          <w:ilvl w:val="0"/>
          <w:numId w:val="38"/>
        </w:numPr>
      </w:pPr>
      <w:r>
        <w:t>Treniranje modela</w:t>
      </w:r>
    </w:p>
    <w:p w14:paraId="03960D6A" w14:textId="77777777" w:rsidR="006F21B8" w:rsidRDefault="006F21B8" w:rsidP="006F21B8">
      <w:pPr>
        <w:pStyle w:val="ListParagraph"/>
        <w:numPr>
          <w:ilvl w:val="0"/>
          <w:numId w:val="38"/>
        </w:numPr>
      </w:pPr>
      <w:r>
        <w:t>Evaluacija modela</w:t>
      </w:r>
    </w:p>
    <w:p w14:paraId="40DE4A18" w14:textId="26FCCCB6" w:rsidR="00885F2A" w:rsidRDefault="006F21B8" w:rsidP="006F21B8">
      <w:pPr>
        <w:pStyle w:val="ListParagraph"/>
        <w:numPr>
          <w:ilvl w:val="0"/>
          <w:numId w:val="38"/>
        </w:numPr>
      </w:pPr>
      <w:r>
        <w:t>Mijenjanje parametara ovisno o rezultatima</w:t>
      </w:r>
    </w:p>
    <w:p w14:paraId="5123AF4B" w14:textId="485D421A" w:rsidR="00392580" w:rsidRDefault="00392580" w:rsidP="00BA040A">
      <w:pPr>
        <w:ind w:firstLine="0"/>
      </w:pPr>
      <w:r>
        <w:t>U daljnjem tekstu se opisuje proces nadziranog strojnog učenja.</w:t>
      </w:r>
    </w:p>
    <w:p w14:paraId="10B748EB" w14:textId="60D18902" w:rsidR="007D7763" w:rsidRDefault="007D7763" w:rsidP="007D7763">
      <w:pPr>
        <w:pStyle w:val="Heading3"/>
      </w:pPr>
      <w:bookmarkStart w:id="24" w:name="_Toc531952785"/>
      <w:r>
        <w:t>Prikupljanje podataka</w:t>
      </w:r>
      <w:bookmarkEnd w:id="24"/>
    </w:p>
    <w:p w14:paraId="62751D7C" w14:textId="77777777" w:rsidR="007D7763" w:rsidRDefault="007D7763" w:rsidP="007D7763">
      <w:r>
        <w:t xml:space="preserve">Prikupljanje podataka prvi je korak u procesu strojnog učenja. Što je veća količina podataka koju prikupimo, to će veća biti konačna točnost istreniranog modela. Podaci se mogu prikupljati sa razni izvora: </w:t>
      </w:r>
    </w:p>
    <w:p w14:paraId="41F919A4" w14:textId="77777777" w:rsidR="007D7763" w:rsidRDefault="007D7763" w:rsidP="007D7763">
      <w:pPr>
        <w:pStyle w:val="ListParagraph"/>
        <w:numPr>
          <w:ilvl w:val="0"/>
          <w:numId w:val="41"/>
        </w:numPr>
      </w:pPr>
      <w:r>
        <w:t>Papirnati (knjige, časopisi, novine)</w:t>
      </w:r>
    </w:p>
    <w:p w14:paraId="0C5986D7" w14:textId="08BD1A6C" w:rsidR="007D7763" w:rsidRDefault="007D7763" w:rsidP="007D7763">
      <w:pPr>
        <w:pStyle w:val="ListParagraph"/>
        <w:numPr>
          <w:ilvl w:val="0"/>
          <w:numId w:val="41"/>
        </w:numPr>
      </w:pPr>
      <w:r>
        <w:t>Ankete (telefonske, papirnate, online)</w:t>
      </w:r>
    </w:p>
    <w:p w14:paraId="6196ACE9" w14:textId="77777777" w:rsidR="007D7763" w:rsidRDefault="007D7763" w:rsidP="007D7763">
      <w:pPr>
        <w:pStyle w:val="ListParagraph"/>
        <w:numPr>
          <w:ilvl w:val="0"/>
          <w:numId w:val="41"/>
        </w:numPr>
      </w:pPr>
      <w:r>
        <w:t xml:space="preserve">Internet </w:t>
      </w:r>
    </w:p>
    <w:p w14:paraId="6C74596F" w14:textId="77777777" w:rsidR="007D7763" w:rsidRDefault="007D7763" w:rsidP="007D7763">
      <w:r>
        <w:t xml:space="preserve">Pri odabiru izvora podataka treba voditi računa da podaci mogu biti nepotpuni ili netočni. Papirnati izvori su najsigurniji izvori podataka, pošto netko vodi računa da su podaci koji se nalaze na papiru uglavnom točni pošto se ne mogu korigirati. Uglavnom se takvim izvorima podataka smatraju stare knjige koje se digitaliziraju kako bi se očuvala djela autora i kulturna baština. Ankete su dobri izvori podataka ako se traži nečije mišljenje ili stajalište o nečemu. Ispunjavaju ih ljudi te se ti podaci kasnije koriste kako bi se npr. unaprijedila neka usluga ili proizvod. Problem kod takvog izvora podataka je nepotpunost podataka, jer korisnici uglavnom ne ispune anketu na željeni način ili daju lažne podatke što utječe na krajnji rezultat. Na kraju, Internet je najdostupniji i najlakši izvor podataka, no i najnesigurniji. Nitko ne garantira da su podaci preuzeti sa interneta točni i potpuni. Kao primjer se može pogledati stranica </w:t>
      </w:r>
      <w:r>
        <w:lastRenderedPageBreak/>
        <w:t>„Wikipedia“, koja je uglavnom glavni izvor podataka i informacija za većinu ljudi. Iako postoje ljudi koji se brinu za ispravnost sadržaja, mogućnost da svaki korisnik upisuje podatke i informacije na stranici ostavlja veliku mogućnost da ti podaci neće biti točni. No postoje razne stranice koje nude gotove setove podataka za razne potrebe, poput „UCI“, „</w:t>
      </w:r>
      <w:proofErr w:type="spellStart"/>
      <w:r w:rsidRPr="0011410C">
        <w:t>Kaggle</w:t>
      </w:r>
      <w:proofErr w:type="spellEnd"/>
      <w:r>
        <w:t xml:space="preserve">“, „Google“… Setovi podataka sa takvih izvora su puno sigurniji odabir od kreiranja svojeg izvora, naravno ako nam takvi podaci odgovaraju. </w:t>
      </w:r>
    </w:p>
    <w:p w14:paraId="3561FBF0" w14:textId="667EEED0" w:rsidR="00226E6E" w:rsidRDefault="00226E6E" w:rsidP="00226E6E">
      <w:pPr>
        <w:pStyle w:val="Heading3"/>
      </w:pPr>
      <w:bookmarkStart w:id="25" w:name="_Toc531952786"/>
      <w:r>
        <w:t>Priprema i prilagodba podataka za strojno učenje</w:t>
      </w:r>
      <w:bookmarkEnd w:id="25"/>
      <w:r>
        <w:t xml:space="preserve"> </w:t>
      </w:r>
    </w:p>
    <w:p w14:paraId="5BCDB578" w14:textId="77777777" w:rsidR="00F03264" w:rsidRDefault="00226E6E" w:rsidP="00226E6E">
      <w:r>
        <w:t xml:space="preserve">Podaci prikupljeni sa bilo kojeg izvora nisu dobar ulazni set za strojno učenje, potrebno ih je prilagoditi kako bi ih algoritam mogao razumjeti. Za početak, može se proći kroz sve podatke i ukloniti duplikate, jer dupli podaci u setu podataka stvaraju samo smetnju i </w:t>
      </w:r>
      <w:r w:rsidR="008E0AE9">
        <w:t>mogu imati negativan</w:t>
      </w:r>
      <w:r>
        <w:t xml:space="preserve"> utjecaj na rezultate strojnog učenja. Zatim je potrebno ispraviti greške i nedostatke u podacima.</w:t>
      </w:r>
      <w:r w:rsidR="008E0AE9">
        <w:t xml:space="preserve"> Pravopisne greške i riječi istog značenja, no </w:t>
      </w:r>
      <w:r w:rsidR="00A22ED4">
        <w:t>drugačije napisane, kao npr. automobil i auto, Coca-Cola i Coca Cola i Cola, imaju utjecaj na konačne rezultate te bi ih trebalo ispraviti ako je moguće.</w:t>
      </w:r>
      <w:r w:rsidR="008E0AE9">
        <w:t xml:space="preserve"> </w:t>
      </w:r>
      <w:r>
        <w:t>Ako podaci ne sadrže neke vrijednost</w:t>
      </w:r>
      <w:r w:rsidR="00320AAA">
        <w:t>, tj. nepotpuni su</w:t>
      </w:r>
      <w:r>
        <w:t xml:space="preserve">, može doći do grešaka u algoritmu za učenje ili algoritam može naučiti krive vrijednosti, stoga je te podatke potrebno ispraviti ili izbaciti kako bi ubrzao i unaprijedio proces učenja. </w:t>
      </w:r>
      <w:r w:rsidR="00320AAA">
        <w:t xml:space="preserve">No isto tako je moguće da te vrijednosti neće imati značajan utjecaj na proces učenja, stoga se mogu zanemariti. Vrijednosti koje nedostaju su uglavnom označene sa numeričkom vrijednosti (-1, 0), praznim mjestom ili '-' znakom. </w:t>
      </w:r>
    </w:p>
    <w:p w14:paraId="0B0B0952" w14:textId="06199965" w:rsidR="00226E6E" w:rsidRDefault="00F03264" w:rsidP="00F03264">
      <w:pPr>
        <w:pStyle w:val="NoSpacing"/>
      </w:pPr>
      <w:r>
        <w:rPr>
          <w:noProof/>
        </w:rPr>
        <w:drawing>
          <wp:inline distT="0" distB="0" distL="0" distR="0" wp14:anchorId="7ADA7902" wp14:editId="639D775A">
            <wp:extent cx="5760720" cy="1019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19810"/>
                    </a:xfrm>
                    <a:prstGeom prst="rect">
                      <a:avLst/>
                    </a:prstGeom>
                  </pic:spPr>
                </pic:pic>
              </a:graphicData>
            </a:graphic>
          </wp:inline>
        </w:drawing>
      </w:r>
    </w:p>
    <w:p w14:paraId="609B735D" w14:textId="5FDC5078" w:rsidR="00F03264" w:rsidRPr="008E0AE9" w:rsidRDefault="000B43A3" w:rsidP="00F03264">
      <w:pPr>
        <w:pStyle w:val="Caption"/>
        <w:ind w:firstLine="0"/>
        <w:jc w:val="center"/>
        <w:rPr>
          <w:sz w:val="20"/>
          <w:szCs w:val="20"/>
        </w:rPr>
      </w:pPr>
      <w:r>
        <w:rPr>
          <w:sz w:val="20"/>
          <w:szCs w:val="20"/>
        </w:rPr>
        <w:br/>
      </w:r>
      <w:bookmarkStart w:id="26" w:name="_Toc531940727"/>
      <w:r w:rsidR="00F03264" w:rsidRPr="008E0AE9">
        <w:rPr>
          <w:sz w:val="20"/>
          <w:szCs w:val="20"/>
        </w:rPr>
        <w:t xml:space="preserve">Slika </w:t>
      </w:r>
      <w:r w:rsidR="00F03264" w:rsidRPr="008E0AE9">
        <w:rPr>
          <w:sz w:val="20"/>
          <w:szCs w:val="20"/>
        </w:rPr>
        <w:fldChar w:fldCharType="begin"/>
      </w:r>
      <w:r w:rsidR="00F03264" w:rsidRPr="008E0AE9">
        <w:rPr>
          <w:sz w:val="20"/>
          <w:szCs w:val="20"/>
        </w:rPr>
        <w:instrText xml:space="preserve"> SEQ Slika \* ARABIC </w:instrText>
      </w:r>
      <w:r w:rsidR="00F03264" w:rsidRPr="008E0AE9">
        <w:rPr>
          <w:sz w:val="20"/>
          <w:szCs w:val="20"/>
        </w:rPr>
        <w:fldChar w:fldCharType="separate"/>
      </w:r>
      <w:r w:rsidR="002802F6">
        <w:rPr>
          <w:noProof/>
          <w:sz w:val="20"/>
          <w:szCs w:val="20"/>
        </w:rPr>
        <w:t>5</w:t>
      </w:r>
      <w:r w:rsidR="00F03264" w:rsidRPr="008E0AE9">
        <w:rPr>
          <w:sz w:val="20"/>
          <w:szCs w:val="20"/>
        </w:rPr>
        <w:fldChar w:fldCharType="end"/>
      </w:r>
      <w:r w:rsidR="00F03264" w:rsidRPr="008E0AE9">
        <w:rPr>
          <w:sz w:val="20"/>
          <w:szCs w:val="20"/>
        </w:rPr>
        <w:t xml:space="preserve"> Primjer nepotpunih/netočnih podataka</w:t>
      </w:r>
      <w:bookmarkEnd w:id="26"/>
    </w:p>
    <w:p w14:paraId="41714E2E" w14:textId="12BE7A74" w:rsidR="00226E6E" w:rsidRDefault="004A6327" w:rsidP="00226E6E">
      <w:r>
        <w:t>Nakon uklanjanja duplikata i grešaka</w:t>
      </w:r>
      <w:r w:rsidR="00C67D3B">
        <w:t>, potrebno je pretvoriti podatke u računalu razumljive podatke i normalizirati vrijednosti. T</w:t>
      </w:r>
      <w:r w:rsidR="00350C29">
        <w:t>o</w:t>
      </w:r>
      <w:r w:rsidR="00C67D3B">
        <w:t xml:space="preserve"> ukratko znači da bi svaki podatak iz ulaznog seta podataka trebao imat jedinstvenu brojčanu vrijednost kako bi ih algoritam za strojno učenje mogao razlikovati.</w:t>
      </w:r>
      <w:r w:rsidR="00350C29">
        <w:t xml:space="preserve"> </w:t>
      </w:r>
      <w:r w:rsidR="00C13497">
        <w:t xml:space="preserve">Za pretvaranje ulaznih podataka u brojčane vrijednosti postoje razna gotova rješenja, a ovdje će se opisati </w:t>
      </w:r>
      <w:r w:rsidR="006B0F3A">
        <w:t>postupak pretvaranja teksta u brojčane vrijednosti, pošto se koristi kasnije u praktičnom dijelu.</w:t>
      </w:r>
    </w:p>
    <w:p w14:paraId="471FDFF6" w14:textId="3412FB6D" w:rsidR="00A05EB4" w:rsidRDefault="00A05EB4" w:rsidP="00A05EB4">
      <w:pPr>
        <w:pStyle w:val="Heading4"/>
      </w:pPr>
      <w:r>
        <w:lastRenderedPageBreak/>
        <w:t xml:space="preserve"> Kreiranje seta podataka</w:t>
      </w:r>
    </w:p>
    <w:p w14:paraId="08A142FD" w14:textId="4CCE864B" w:rsidR="00A05EB4" w:rsidRDefault="00A05EB4" w:rsidP="00A05EB4">
      <w:r>
        <w:t>Daljnja prilagodba podataka odvija se tako da se podaci dijele u setove. Jedan se set podataka koristi za učenje</w:t>
      </w:r>
      <w:r w:rsidR="00B744EF">
        <w:t xml:space="preserve"> i formiranje modela</w:t>
      </w:r>
      <w:r w:rsidR="00392580">
        <w:t>, odnosno treniranje</w:t>
      </w:r>
      <w:r w:rsidR="007F4BCC">
        <w:t>, trening set</w:t>
      </w:r>
      <w:r>
        <w:t xml:space="preserve">, dok se drugi set podataka koristi za </w:t>
      </w:r>
      <w:r w:rsidR="00410006">
        <w:t>test</w:t>
      </w:r>
      <w:r>
        <w:t xml:space="preserve"> modela</w:t>
      </w:r>
      <w:r w:rsidR="007F4BCC">
        <w:t xml:space="preserve">, </w:t>
      </w:r>
      <w:r w:rsidR="00410006">
        <w:t xml:space="preserve">testni </w:t>
      </w:r>
      <w:r w:rsidR="007F4BCC">
        <w:t>set</w:t>
      </w:r>
      <w:r w:rsidR="00392580">
        <w:t xml:space="preserve">. </w:t>
      </w:r>
      <w:r w:rsidR="007F4BCC">
        <w:t xml:space="preserve">Trening </w:t>
      </w:r>
      <w:r w:rsidR="00392580">
        <w:t>set podataka</w:t>
      </w:r>
      <w:r w:rsidR="007F4BCC">
        <w:t xml:space="preserve"> trebao</w:t>
      </w:r>
      <w:r w:rsidR="00392580">
        <w:t xml:space="preserve"> </w:t>
      </w:r>
      <w:r w:rsidR="007F4BCC">
        <w:t xml:space="preserve">bi </w:t>
      </w:r>
      <w:r w:rsidR="00392580">
        <w:t>sadrž</w:t>
      </w:r>
      <w:r w:rsidR="007F4BCC">
        <w:t>ati</w:t>
      </w:r>
      <w:r w:rsidR="00392580">
        <w:t xml:space="preserve"> sve vri</w:t>
      </w:r>
      <w:r w:rsidR="007F4BCC">
        <w:t xml:space="preserve">jednosti, odnosno ulazne i izlazne podatke, dok bi </w:t>
      </w:r>
      <w:r w:rsidR="00410006">
        <w:t>testni</w:t>
      </w:r>
      <w:r w:rsidR="007F4BCC">
        <w:t xml:space="preserve"> set podatka trebao sadržavat samo ulazne podatke.</w:t>
      </w:r>
      <w:r w:rsidR="00B744EF">
        <w:t xml:space="preserve"> Testni set podataka ne bi se trebao mijenjati sve dok se ne kreira najbolji model. Koristi se za evaluaciju modela kao set nepoznatih i još ne viđenih podataka.</w:t>
      </w:r>
      <w:r w:rsidR="007F4BCC">
        <w:t xml:space="preserve"> Omjer tih setova u odnosu na sveukupni set podatka je uglavnom 7:3 ili 8:2</w:t>
      </w:r>
      <w:r w:rsidR="00175A63">
        <w:t xml:space="preserve">. </w:t>
      </w:r>
      <w:r w:rsidR="00320AAA">
        <w:t>Dobra je praksa nasumično spremati podatke u setove podataka, kako bi se izbjeglo „navikavanje“ algoritma na određene vrijednosti.</w:t>
      </w:r>
    </w:p>
    <w:p w14:paraId="7E3523FB" w14:textId="77777777" w:rsidR="00004C38" w:rsidRDefault="007C082D" w:rsidP="00004C38">
      <w:pPr>
        <w:pStyle w:val="NoSpacing"/>
        <w:keepNext/>
      </w:pPr>
      <w:r>
        <w:rPr>
          <w:noProof/>
        </w:rPr>
        <w:drawing>
          <wp:inline distT="0" distB="0" distL="0" distR="0" wp14:anchorId="505A37F5" wp14:editId="3286F7A3">
            <wp:extent cx="23241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613"/>
                    <a:stretch/>
                  </pic:blipFill>
                  <pic:spPr bwMode="auto">
                    <a:xfrm>
                      <a:off x="0" y="0"/>
                      <a:ext cx="2324100" cy="2933700"/>
                    </a:xfrm>
                    <a:prstGeom prst="rect">
                      <a:avLst/>
                    </a:prstGeom>
                    <a:ln>
                      <a:noFill/>
                    </a:ln>
                    <a:extLst>
                      <a:ext uri="{53640926-AAD7-44D8-BBD7-CCE9431645EC}">
                        <a14:shadowObscured xmlns:a14="http://schemas.microsoft.com/office/drawing/2010/main"/>
                      </a:ext>
                    </a:extLst>
                  </pic:spPr>
                </pic:pic>
              </a:graphicData>
            </a:graphic>
          </wp:inline>
        </w:drawing>
      </w:r>
    </w:p>
    <w:p w14:paraId="4730FCF9" w14:textId="57096C5A" w:rsidR="007C082D" w:rsidRPr="00A05EB4" w:rsidRDefault="00004C38" w:rsidP="00004C38">
      <w:pPr>
        <w:pStyle w:val="Caption"/>
        <w:ind w:firstLine="0"/>
        <w:jc w:val="center"/>
      </w:pPr>
      <w:bookmarkStart w:id="27" w:name="_Toc531940728"/>
      <w:r>
        <w:t xml:space="preserve">Slika </w:t>
      </w:r>
      <w:r w:rsidR="00A32F9A">
        <w:rPr>
          <w:noProof/>
        </w:rPr>
        <w:fldChar w:fldCharType="begin"/>
      </w:r>
      <w:r w:rsidR="00A32F9A">
        <w:rPr>
          <w:noProof/>
        </w:rPr>
        <w:instrText xml:space="preserve"> SEQ Slika \* ARABIC </w:instrText>
      </w:r>
      <w:r w:rsidR="00A32F9A">
        <w:rPr>
          <w:noProof/>
        </w:rPr>
        <w:fldChar w:fldCharType="separate"/>
      </w:r>
      <w:r w:rsidR="002802F6">
        <w:rPr>
          <w:noProof/>
        </w:rPr>
        <w:t>6</w:t>
      </w:r>
      <w:r w:rsidR="00A32F9A">
        <w:rPr>
          <w:noProof/>
        </w:rPr>
        <w:fldChar w:fldCharType="end"/>
      </w:r>
      <w:r>
        <w:t xml:space="preserve"> Podjela početnog seta podataka na trening i test set</w:t>
      </w:r>
      <w:bookmarkEnd w:id="27"/>
    </w:p>
    <w:p w14:paraId="5A082294" w14:textId="5ECC9810" w:rsidR="00042626" w:rsidRDefault="00616852" w:rsidP="00E753FA">
      <w:pPr>
        <w:pStyle w:val="Heading3"/>
      </w:pPr>
      <w:bookmarkStart w:id="28" w:name="_Toc531952787"/>
      <w:r>
        <w:t>Kreiranje</w:t>
      </w:r>
      <w:r w:rsidR="00042626">
        <w:t xml:space="preserve"> modela</w:t>
      </w:r>
      <w:bookmarkEnd w:id="28"/>
    </w:p>
    <w:p w14:paraId="5390300E" w14:textId="45DA4D7F" w:rsidR="00720492" w:rsidRDefault="00616852" w:rsidP="000944C3">
      <w:r>
        <w:t>Kreiranje</w:t>
      </w:r>
      <w:r w:rsidR="001E7798">
        <w:t xml:space="preserve"> modela ovisi o ulaznim podacima</w:t>
      </w:r>
      <w:r w:rsidR="002F18A2">
        <w:t xml:space="preserve">. </w:t>
      </w:r>
      <w:r>
        <w:t xml:space="preserve">Model se kreira prema parametrima ulaznih podataka, odnosno mora imati onoliko ulaza koliko je ulaznih podataka, te isto tako i sa izlazima. </w:t>
      </w:r>
      <w:r w:rsidR="007B7D15">
        <w:t xml:space="preserve">Između ulaznog i izlaznog sloja se nalaze slojevi koji sadrže neurone čije vrijednosti zapravo određuju model. Također, moguće je kombinirati više modela tako da izlaz jednog bude ulaz drugog. </w:t>
      </w:r>
      <w:r w:rsidR="004C7280">
        <w:t xml:space="preserve">Postoji mnogo gotovih modela koje su znanstvenici kreirali pomoću svojih istraživanja koji se vrlo lako mogu pronaći i upotrijebiti. Primjerice, postoje gotovi modeli za slikovne tipove podataka, tekstualne, numeričke i sl. </w:t>
      </w:r>
      <w:r w:rsidR="00AC78D0">
        <w:t xml:space="preserve">Jedan od glavnih dijelova modela je algoritam za strojno učenje. </w:t>
      </w:r>
      <w:r w:rsidR="00AC78D0">
        <w:lastRenderedPageBreak/>
        <w:t>Zapravo taj algoritam određuje vrijednosti modela i dobar algoritam za učenje može uvelike ubrzati proces učenja. Neki od poznatijih algoritama za učenje su:</w:t>
      </w:r>
    </w:p>
    <w:p w14:paraId="62DBCD90" w14:textId="4B94B153" w:rsidR="00AC78D0" w:rsidRDefault="00F03264" w:rsidP="0071267A">
      <w:pPr>
        <w:pStyle w:val="ListParagraph"/>
        <w:numPr>
          <w:ilvl w:val="0"/>
          <w:numId w:val="43"/>
        </w:numPr>
      </w:pPr>
      <w:bookmarkStart w:id="29" w:name="_Hlk524119531"/>
      <w:r>
        <w:t>Linearna regresija</w:t>
      </w:r>
      <w:r w:rsidR="0071267A">
        <w:t xml:space="preserve"> </w:t>
      </w:r>
      <w:bookmarkEnd w:id="29"/>
      <w:r w:rsidR="0071267A">
        <w:t>(</w:t>
      </w:r>
      <w:r w:rsidR="006A1E6C">
        <w:t>engleski</w:t>
      </w:r>
      <w:r w:rsidR="0071267A">
        <w:t xml:space="preserve">. </w:t>
      </w:r>
      <w:proofErr w:type="spellStart"/>
      <w:r w:rsidR="0071267A" w:rsidRPr="001B2E62">
        <w:rPr>
          <w:i/>
        </w:rPr>
        <w:t>Linear</w:t>
      </w:r>
      <w:proofErr w:type="spellEnd"/>
      <w:r w:rsidR="0071267A" w:rsidRPr="001B2E62">
        <w:rPr>
          <w:i/>
        </w:rPr>
        <w:t xml:space="preserve"> </w:t>
      </w:r>
      <w:proofErr w:type="spellStart"/>
      <w:r w:rsidR="0071267A" w:rsidRPr="001B2E62">
        <w:rPr>
          <w:i/>
        </w:rPr>
        <w:t>Regression</w:t>
      </w:r>
      <w:proofErr w:type="spellEnd"/>
      <w:r w:rsidR="0071267A">
        <w:t>)</w:t>
      </w:r>
    </w:p>
    <w:p w14:paraId="694347C3" w14:textId="2734EA71" w:rsidR="00F03264" w:rsidRDefault="00F03264" w:rsidP="0071267A">
      <w:pPr>
        <w:pStyle w:val="ListParagraph"/>
        <w:numPr>
          <w:ilvl w:val="0"/>
          <w:numId w:val="43"/>
        </w:numPr>
      </w:pPr>
      <w:r>
        <w:t>Stabla odluke</w:t>
      </w:r>
      <w:r w:rsidR="0071267A">
        <w:t xml:space="preserve"> (</w:t>
      </w:r>
      <w:r w:rsidR="006A1E6C">
        <w:t>engleski</w:t>
      </w:r>
      <w:r w:rsidR="0071267A">
        <w:t xml:space="preserve">. </w:t>
      </w:r>
      <w:proofErr w:type="spellStart"/>
      <w:r w:rsidR="0071267A" w:rsidRPr="001B2E62">
        <w:rPr>
          <w:i/>
        </w:rPr>
        <w:t>Decision</w:t>
      </w:r>
      <w:proofErr w:type="spellEnd"/>
      <w:r w:rsidR="0071267A" w:rsidRPr="001B2E62">
        <w:rPr>
          <w:i/>
        </w:rPr>
        <w:t xml:space="preserve"> </w:t>
      </w:r>
      <w:proofErr w:type="spellStart"/>
      <w:r w:rsidR="0071267A" w:rsidRPr="001B2E62">
        <w:rPr>
          <w:i/>
        </w:rPr>
        <w:t>Trees</w:t>
      </w:r>
      <w:proofErr w:type="spellEnd"/>
      <w:r w:rsidR="0071267A">
        <w:t>)</w:t>
      </w:r>
    </w:p>
    <w:p w14:paraId="1D5ADA2B" w14:textId="0CB3D8B7" w:rsidR="00F03264" w:rsidRDefault="0071267A" w:rsidP="0071267A">
      <w:pPr>
        <w:pStyle w:val="ListParagraph"/>
        <w:numPr>
          <w:ilvl w:val="0"/>
          <w:numId w:val="43"/>
        </w:numPr>
      </w:pPr>
      <w:r>
        <w:t>Naivna Bayes</w:t>
      </w:r>
      <w:r w:rsidR="00707C7C">
        <w:t>-</w:t>
      </w:r>
      <w:r>
        <w:t>ova klasifikacija (</w:t>
      </w:r>
      <w:r w:rsidR="00707C7C">
        <w:t>engleski</w:t>
      </w:r>
      <w:r>
        <w:t xml:space="preserve">. </w:t>
      </w:r>
      <w:r w:rsidRPr="001B2E62">
        <w:rPr>
          <w:i/>
        </w:rPr>
        <w:t xml:space="preserve">Naive Bayes </w:t>
      </w:r>
      <w:proofErr w:type="spellStart"/>
      <w:r w:rsidRPr="001B2E62">
        <w:rPr>
          <w:i/>
        </w:rPr>
        <w:t>Classification</w:t>
      </w:r>
      <w:proofErr w:type="spellEnd"/>
      <w:r>
        <w:t>)</w:t>
      </w:r>
    </w:p>
    <w:p w14:paraId="4B500FF5" w14:textId="5F172198" w:rsidR="00F92C2F" w:rsidRDefault="004917EB" w:rsidP="00F92C2F">
      <w:pPr>
        <w:pStyle w:val="Heading4"/>
      </w:pPr>
      <w:r>
        <w:t xml:space="preserve"> </w:t>
      </w:r>
      <w:r w:rsidR="00F92C2F">
        <w:t>Linearna regresija</w:t>
      </w:r>
    </w:p>
    <w:p w14:paraId="55F190AD" w14:textId="49842B4A" w:rsidR="00F92C2F" w:rsidRDefault="00F92C2F" w:rsidP="00F92C2F">
      <w:r>
        <w:t xml:space="preserve">Linearna regresija je idealna kada su svi podaci numerički. </w:t>
      </w:r>
      <w:r w:rsidR="00F27C06">
        <w:t xml:space="preserve">Ovaj algoritam ostvaruje vežu između ulaznih i izlaznih vrijednosti preko najboljeg pravca, koji se još naziva regresijska linija. Najčešće se koristi za procjenu rasta i pada cijena nekretnina, dionica i sl. Vrlo je dobar izbor za statističke procjene, no problem je ako podaci pokazuju nelinearnu zavisnost, tada se </w:t>
      </w:r>
      <w:r w:rsidR="00500D95">
        <w:t>regresijska linija nikada neće pronaći.</w:t>
      </w:r>
    </w:p>
    <w:p w14:paraId="0B4BFB84" w14:textId="77777777" w:rsidR="00F06719" w:rsidRDefault="00D64E80" w:rsidP="000C14C5">
      <w:pPr>
        <w:pStyle w:val="NoSpacing"/>
      </w:pPr>
      <w:r>
        <w:rPr>
          <w:noProof/>
        </w:rPr>
        <w:drawing>
          <wp:inline distT="0" distB="0" distL="0" distR="0" wp14:anchorId="5F662D02" wp14:editId="529B21E5">
            <wp:extent cx="5219700" cy="3357311"/>
            <wp:effectExtent l="0" t="0" r="0" b="0"/>
            <wp:docPr id="13" name="Picture 13" descr="https://ip.index.hr/remote/indexnew.s3.index.hr/images2/Clipboard01slik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dex.hr/remote/indexnew.s3.index.hr/images2/Clipboard01slika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2897" cy="3359367"/>
                    </a:xfrm>
                    <a:prstGeom prst="rect">
                      <a:avLst/>
                    </a:prstGeom>
                    <a:noFill/>
                    <a:ln>
                      <a:noFill/>
                    </a:ln>
                  </pic:spPr>
                </pic:pic>
              </a:graphicData>
            </a:graphic>
          </wp:inline>
        </w:drawing>
      </w:r>
    </w:p>
    <w:p w14:paraId="6E7D8F1F" w14:textId="37FD825C" w:rsidR="00D64E80" w:rsidRPr="00F06719" w:rsidRDefault="000C14C5" w:rsidP="00F06719">
      <w:pPr>
        <w:pStyle w:val="Caption"/>
        <w:ind w:firstLine="0"/>
        <w:jc w:val="center"/>
        <w:rPr>
          <w:sz w:val="20"/>
        </w:rPr>
      </w:pPr>
      <w:r>
        <w:rPr>
          <w:sz w:val="20"/>
        </w:rPr>
        <w:br/>
      </w:r>
      <w:bookmarkStart w:id="30" w:name="_Toc531940729"/>
      <w:r w:rsidR="00F06719" w:rsidRPr="00F06719">
        <w:rPr>
          <w:sz w:val="20"/>
        </w:rPr>
        <w:t xml:space="preserve">Slika </w:t>
      </w:r>
      <w:r w:rsidR="00F06719" w:rsidRPr="00F06719">
        <w:rPr>
          <w:sz w:val="20"/>
        </w:rPr>
        <w:fldChar w:fldCharType="begin"/>
      </w:r>
      <w:r w:rsidR="00F06719" w:rsidRPr="00F06719">
        <w:rPr>
          <w:sz w:val="20"/>
        </w:rPr>
        <w:instrText xml:space="preserve"> SEQ Slika \* ARABIC </w:instrText>
      </w:r>
      <w:r w:rsidR="00F06719" w:rsidRPr="00F06719">
        <w:rPr>
          <w:sz w:val="20"/>
        </w:rPr>
        <w:fldChar w:fldCharType="separate"/>
      </w:r>
      <w:r w:rsidR="002802F6">
        <w:rPr>
          <w:noProof/>
          <w:sz w:val="20"/>
        </w:rPr>
        <w:t>7</w:t>
      </w:r>
      <w:r w:rsidR="00F06719" w:rsidRPr="00F06719">
        <w:rPr>
          <w:sz w:val="20"/>
        </w:rPr>
        <w:fldChar w:fldCharType="end"/>
      </w:r>
      <w:r w:rsidR="00F06719" w:rsidRPr="00F06719">
        <w:rPr>
          <w:sz w:val="20"/>
        </w:rPr>
        <w:t xml:space="preserve"> </w:t>
      </w:r>
      <w:r w:rsidR="00F06719">
        <w:rPr>
          <w:sz w:val="20"/>
        </w:rPr>
        <w:t xml:space="preserve">Primjer </w:t>
      </w:r>
      <w:r w:rsidR="00F06719">
        <w:t xml:space="preserve">regresijske </w:t>
      </w:r>
      <w:r w:rsidR="00F06719">
        <w:rPr>
          <w:sz w:val="20"/>
        </w:rPr>
        <w:t>linije U</w:t>
      </w:r>
      <w:r w:rsidR="00F06719" w:rsidRPr="00F06719">
        <w:rPr>
          <w:sz w:val="20"/>
        </w:rPr>
        <w:t xml:space="preserve">djel poreza u BDP u usporedbi s BDP </w:t>
      </w:r>
      <w:r w:rsidR="00602A4C">
        <w:rPr>
          <w:sz w:val="20"/>
        </w:rPr>
        <w:t>po glavi</w:t>
      </w:r>
      <w:bookmarkEnd w:id="30"/>
      <w:r w:rsidR="00A7331A">
        <w:rPr>
          <w:sz w:val="20"/>
        </w:rPr>
        <w:br/>
      </w:r>
    </w:p>
    <w:p w14:paraId="11A84821" w14:textId="7CAD4143" w:rsidR="00A3394D" w:rsidRDefault="00A3394D" w:rsidP="00A3394D">
      <w:pPr>
        <w:pStyle w:val="Heading4"/>
      </w:pPr>
      <w:r>
        <w:t xml:space="preserve"> Stabla odluke</w:t>
      </w:r>
    </w:p>
    <w:p w14:paraId="0B100B75" w14:textId="4702F0AA" w:rsidR="004917EB" w:rsidRDefault="006B57B4" w:rsidP="006B57B4">
      <w:r>
        <w:t xml:space="preserve">Stabla odluke, kao i svugdje, rade na principu podjeli pa vladaj. </w:t>
      </w:r>
      <w:r w:rsidR="00C10D14">
        <w:t xml:space="preserve">U ovom algoritmu se vrijednosti dijele na dvije ili više homogenih setova. Mora se pronaći </w:t>
      </w:r>
      <w:r w:rsidR="000C14C5">
        <w:t>najčišći</w:t>
      </w:r>
      <w:r w:rsidR="00C10D14">
        <w:t xml:space="preserve"> </w:t>
      </w:r>
      <w:r w:rsidR="00D64E80">
        <w:t xml:space="preserve">ulazni atribut koji će se pozicionirati kao korijen stabla. </w:t>
      </w:r>
      <w:r w:rsidR="000C14C5">
        <w:t xml:space="preserve">Mjera za čistoću ulaznog atributa je informacija i mjeri se u bitovima. Informacija predstavlja očekivanu </w:t>
      </w:r>
      <w:r w:rsidR="000C14C5">
        <w:lastRenderedPageBreak/>
        <w:t>količinu informacija koja je potrebna da bi se odredilo da li je novi ulazni podatak klasificiran kao istina ili laž. Računa se prema sljedećoj formuli:</w:t>
      </w:r>
    </w:p>
    <w:p w14:paraId="56D7889E" w14:textId="4B531164" w:rsidR="00443CE7" w:rsidRPr="00443CE7" w:rsidRDefault="00443CE7" w:rsidP="00443CE7">
      <w:pPr>
        <w:ind w:firstLine="0"/>
        <w:rPr>
          <w:rFonts w:eastAsiaTheme="minorEastAsia"/>
        </w:rPr>
      </w:pPr>
      <m:oMathPara>
        <m:oMath>
          <m:r>
            <w:rPr>
              <w:rFonts w:ascii="Cambria Math" w:hAnsi="Cambria Math"/>
            </w:rPr>
            <m:t>IG</m:t>
          </m:r>
          <m:d>
            <m:dPr>
              <m:ctrlPr>
                <w:rPr>
                  <w:rFonts w:ascii="Cambria Math" w:hAnsi="Cambria Math"/>
                  <w:i/>
                </w:rPr>
              </m:ctrlPr>
            </m:dPr>
            <m:e>
              <m:r>
                <w:rPr>
                  <w:rFonts w:ascii="Cambria Math" w:hAnsi="Cambria Math"/>
                </w:rPr>
                <m:t>A,S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t€T</m:t>
              </m:r>
            </m:sub>
            <m:sup/>
            <m:e>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H(t)</m:t>
              </m:r>
            </m:e>
          </m:nary>
        </m:oMath>
      </m:oMathPara>
    </w:p>
    <w:p w14:paraId="4CCEF72E" w14:textId="5E8964EC" w:rsidR="00443CE7" w:rsidRPr="00443CE7" w:rsidRDefault="005D0345" w:rsidP="00443CE7">
      <w:pPr>
        <w:ind w:firstLine="0"/>
      </w:pPr>
      <w:r>
        <w:t xml:space="preserve">A predstavlja atribut na koji se ulazni set dijeli, S je ulazni set podataka, T je set podataka kreiran razdvajanjem atributa A od seta S, p(t) je udio broja elemenata t  u setu S. </w:t>
      </w:r>
      <w:r w:rsidR="00443CE7">
        <w:t>H(S) je entropija</w:t>
      </w:r>
      <w:r>
        <w:t xml:space="preserve"> seta S</w:t>
      </w:r>
      <w:r w:rsidR="00443CE7">
        <w:t xml:space="preserve">, koja predstavlja čistoću podataka u </w:t>
      </w:r>
      <w:r>
        <w:t xml:space="preserve">proizvoljnoj </w:t>
      </w:r>
      <w:proofErr w:type="spellStart"/>
      <w:r w:rsidR="006C158F" w:rsidRPr="006C158F">
        <w:t>classifier</w:t>
      </w:r>
      <w:proofErr w:type="spellEnd"/>
      <w:r w:rsidR="006C158F" w:rsidRPr="006C158F">
        <w:t xml:space="preserve"> </w:t>
      </w:r>
      <w:r>
        <w:t>kolekciji podataka, dok je H(t) entropija seta t. Entropija se računa prema sljedećoj formuli:</w:t>
      </w:r>
    </w:p>
    <w:p w14:paraId="7B74C620" w14:textId="48B6B1CC" w:rsidR="000C14C5" w:rsidRPr="005D0345" w:rsidRDefault="00443CE7" w:rsidP="000C14C5">
      <w:pPr>
        <w:ind w:firstLine="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 € C</m:t>
              </m:r>
            </m:sub>
            <m:sup/>
            <m:e>
              <m:r>
                <w:rPr>
                  <w:rFonts w:ascii="Cambria Math" w:hAnsi="Cambria Math"/>
                </w:rPr>
                <m:t>-p</m:t>
              </m:r>
              <m:d>
                <m:dPr>
                  <m:ctrlPr>
                    <w:rPr>
                      <w:rFonts w:ascii="Cambria Math" w:hAnsi="Cambria Math"/>
                      <w:i/>
                    </w:rPr>
                  </m:ctrlPr>
                </m:dPr>
                <m:e>
                  <m:r>
                    <w:rPr>
                      <w:rFonts w:ascii="Cambria Math" w:hAnsi="Cambria Math"/>
                    </w:rPr>
                    <m:t>c</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r>
                        <w:rPr>
                          <w:rFonts w:ascii="Cambria Math" w:hAnsi="Cambria Math"/>
                        </w:rPr>
                        <m:t>c</m:t>
                      </m:r>
                    </m:e>
                  </m:d>
                </m:e>
              </m:func>
              <m:r>
                <w:rPr>
                  <w:rFonts w:ascii="Cambria Math" w:hAnsi="Cambria Math"/>
                </w:rPr>
                <m:t>, C={yes, no}</m:t>
              </m:r>
            </m:e>
          </m:nary>
        </m:oMath>
      </m:oMathPara>
    </w:p>
    <w:p w14:paraId="1248066A" w14:textId="77777777" w:rsidR="00A23CDC" w:rsidRDefault="005D0345" w:rsidP="000C14C5">
      <w:pPr>
        <w:ind w:firstLine="0"/>
      </w:pPr>
      <w:r>
        <w:rPr>
          <w:rFonts w:eastAsiaTheme="minorEastAsia"/>
        </w:rPr>
        <w:t xml:space="preserve">gdje je </w:t>
      </w:r>
      <w:r>
        <w:t>S je ulazni set podataka, p(c) udio elemenata klase c u setu S. Na kraju se odabire atribut kojem je vrijednost informacije najveća.</w:t>
      </w:r>
      <w:r w:rsidR="00327FE5">
        <w:t xml:space="preserve"> Ista stvar se ponavlja sa ostale atribute dok se stablo potpuno ne složi.</w:t>
      </w:r>
      <w:r>
        <w:t xml:space="preserve"> </w:t>
      </w:r>
    </w:p>
    <w:p w14:paraId="23CFB4AE" w14:textId="767F7212" w:rsidR="00A7331A" w:rsidRDefault="005D0345" w:rsidP="00A23CDC">
      <w:pPr>
        <w:ind w:firstLine="708"/>
      </w:pPr>
      <w:r>
        <w:t>Stabla odluke se najčešće koriste za klasifikaciju problema</w:t>
      </w:r>
      <w:r w:rsidR="00A7331A">
        <w:t>. Za razliku od linearnih algoritama, nemaju problema sa nelinearnim vrijednostima.</w:t>
      </w:r>
    </w:p>
    <w:p w14:paraId="4B0F9999" w14:textId="3B6A4965" w:rsidR="00A7331A" w:rsidRDefault="00A7331A" w:rsidP="00A7331A">
      <w:pPr>
        <w:pStyle w:val="Heading4"/>
      </w:pPr>
      <w:r>
        <w:t xml:space="preserve"> Naivna Bayes</w:t>
      </w:r>
      <w:r w:rsidR="00707C7C">
        <w:t>-</w:t>
      </w:r>
      <w:r>
        <w:t xml:space="preserve">ova klasifikacija </w:t>
      </w:r>
    </w:p>
    <w:p w14:paraId="4EF913B2" w14:textId="77777777" w:rsidR="00A00AC3" w:rsidRDefault="006E156C" w:rsidP="00327FE5">
      <w:r>
        <w:t>Temeljena na Bayes</w:t>
      </w:r>
      <w:r w:rsidR="00707C7C">
        <w:t>-ovom teoremu</w:t>
      </w:r>
      <w:r w:rsidR="00C43D81">
        <w:t xml:space="preserve">, ova tehnika klasifikacije se temelji na nepovezanosti atributa ulaznog seta podataka. Primjerice, jabuka je okrugla, crvena i veličine oko 10 centimetara u promjeru. Iako te vrijednosti zavise jedna o drugoj, svaka od njih zasebno može doprinijeti odluci algoritma da je ulazni podataka zapravo jabuka, te se zbog toga ova klasifikacija naziva naivnom. </w:t>
      </w:r>
    </w:p>
    <w:p w14:paraId="04BE5DA8" w14:textId="7D966DE0" w:rsidR="00F45AE1" w:rsidRDefault="00A00AC3" w:rsidP="00F45AE1">
      <w:r>
        <w:t xml:space="preserve">Naivna Bayes-ova klasifikacija idealna je za velike setove podataka. Poznata je po svojoj jednostavnosti te performansama čak i sa vrlo kompleksnim problemima. </w:t>
      </w:r>
      <w:r w:rsidR="00F45AE1">
        <w:t>Izlazna vjerojatnost se računa prema formuli:</w:t>
      </w:r>
    </w:p>
    <w:p w14:paraId="35127F2B" w14:textId="76519F8E" w:rsidR="00F45AE1" w:rsidRDefault="000E0CC9" w:rsidP="00F45AE1">
      <w:pPr>
        <w:ind w:firstLine="0"/>
        <w:jc w:val="center"/>
        <w:rPr>
          <w:rFonts w:eastAsiaTheme="minorEastAsia"/>
          <w:sz w:val="32"/>
        </w:rPr>
      </w:pPr>
      <m:oMathPara>
        <m:oMath>
          <m:r>
            <w:rPr>
              <w:rFonts w:ascii="Cambria Math" w:hAnsi="Cambria Math"/>
              <w:sz w:val="32"/>
            </w:rPr>
            <m:t>P</m:t>
          </m:r>
          <m:d>
            <m:dPr>
              <m:ctrlPr>
                <w:rPr>
                  <w:rFonts w:ascii="Cambria Math" w:hAnsi="Cambria Math"/>
                  <w:i/>
                  <w:sz w:val="32"/>
                </w:rPr>
              </m:ctrlPr>
            </m:dPr>
            <m:e>
              <m:r>
                <w:rPr>
                  <w:rFonts w:ascii="Cambria Math" w:hAnsi="Cambria Math"/>
                  <w:sz w:val="32"/>
                </w:rPr>
                <m:t>c</m:t>
              </m:r>
            </m:e>
            <m:e>
              <m:r>
                <w:rPr>
                  <w:rFonts w:ascii="Cambria Math" w:hAnsi="Cambria Math"/>
                  <w:sz w:val="32"/>
                </w:rPr>
                <m:t>x</m:t>
              </m:r>
            </m:e>
          </m:d>
          <m:r>
            <w:rPr>
              <w:rFonts w:ascii="Cambria Math" w:hAnsi="Cambria Math"/>
              <w:sz w:val="32"/>
            </w:rPr>
            <m:t xml:space="preserve">= </m:t>
          </m:r>
          <m:f>
            <m:fPr>
              <m:ctrlPr>
                <w:rPr>
                  <w:rFonts w:ascii="Cambria Math" w:hAnsi="Cambria Math"/>
                  <w:i/>
                  <w:sz w:val="32"/>
                </w:rPr>
              </m:ctrlPr>
            </m:fPr>
            <m:num>
              <m:r>
                <w:rPr>
                  <w:rFonts w:ascii="Cambria Math" w:hAnsi="Cambria Math"/>
                  <w:sz w:val="32"/>
                </w:rPr>
                <m:t>P(x|c)P(c)</m:t>
              </m:r>
            </m:num>
            <m:den>
              <m:r>
                <w:rPr>
                  <w:rFonts w:ascii="Cambria Math" w:hAnsi="Cambria Math"/>
                  <w:sz w:val="32"/>
                </w:rPr>
                <m:t>P(x)</m:t>
              </m:r>
            </m:den>
          </m:f>
        </m:oMath>
      </m:oMathPara>
    </w:p>
    <w:p w14:paraId="4407BB2E" w14:textId="702ADD4F" w:rsidR="00A7331A" w:rsidRDefault="00F45AE1" w:rsidP="00F45AE1">
      <w:pPr>
        <w:ind w:firstLine="0"/>
      </w:pPr>
      <w:r>
        <w:lastRenderedPageBreak/>
        <w:t xml:space="preserve">gdje je </w:t>
      </w:r>
      <w:r w:rsidR="000E0CC9">
        <w:t>x</w:t>
      </w:r>
      <w:r>
        <w:t xml:space="preserve"> ulazni podatak, </w:t>
      </w:r>
      <w:r w:rsidR="000E0CC9">
        <w:t>c</w:t>
      </w:r>
      <w:r>
        <w:t xml:space="preserve"> je atribut podatka, P(c | x) je izlazna vjerojatnost za ulazni podatak c, P(c) udio</w:t>
      </w:r>
      <w:r w:rsidR="000E0CC9">
        <w:t xml:space="preserve"> ulaznog atributa u ukupnom setu podataka dok je P(x) je udio ulaznog podatka u ukupnom setu podataka.</w:t>
      </w:r>
    </w:p>
    <w:p w14:paraId="37790082" w14:textId="6E4784B1" w:rsidR="00A23CDC" w:rsidRDefault="00A23CDC" w:rsidP="00A23CDC">
      <w:r>
        <w:t>Zbog svoje brzine, ovaj se algoritam često koristi za predviđanje u realnom vremenu. Najčešće se koristi za klasifikaciju teksta i kao „</w:t>
      </w:r>
      <w:proofErr w:type="spellStart"/>
      <w:r>
        <w:t>spam</w:t>
      </w:r>
      <w:proofErr w:type="spellEnd"/>
      <w:r>
        <w:t xml:space="preserve">“ filter za detektiranje neželjenih poruka i email-ova. </w:t>
      </w:r>
    </w:p>
    <w:p w14:paraId="41C4A68A" w14:textId="39F1AAE1" w:rsidR="00720492" w:rsidRDefault="00720492" w:rsidP="00720492">
      <w:pPr>
        <w:pStyle w:val="Heading3"/>
      </w:pPr>
      <w:bookmarkStart w:id="31" w:name="_Toc531952788"/>
      <w:r>
        <w:t>Treniranje modela</w:t>
      </w:r>
      <w:bookmarkEnd w:id="31"/>
    </w:p>
    <w:p w14:paraId="4E4C96A8" w14:textId="58AE47A3" w:rsidR="0087275D" w:rsidRDefault="008856E8" w:rsidP="00720492">
      <w:r>
        <w:t xml:space="preserve">Za treniranje modela koristi se trening set podataka. </w:t>
      </w:r>
      <w:r w:rsidR="00534625">
        <w:t>Treniranje se obavlja</w:t>
      </w:r>
      <w:r w:rsidR="00341E2F">
        <w:t xml:space="preserve"> tako da se ulazni podaci iz trening seta daju modelu da prilagodi svoje parametre kako bi izlazi odgovarali onima iz trening seta.</w:t>
      </w:r>
      <w:r w:rsidR="00FF75F3">
        <w:t xml:space="preserve"> Krajnji cilj treninga je da model točno predvidi izlaze sa što većom točnošću. </w:t>
      </w:r>
      <w:r w:rsidR="00341E2F">
        <w:t xml:space="preserve">Ovo je ujedno i najduži dio procesa strojnog učenja. Ukoliko se koriste veliki setovi podataka, treniranje modela može trajati satima, danima ili čak mjesecima. </w:t>
      </w:r>
      <w:r w:rsidR="00D47A6A">
        <w:t xml:space="preserve">Treniranje modela završava ili određenim brojem ponavljanja ili kada stopa netočnosti padne ispod određenog broja. Ta ponavljanja se nazivaju epohe. Jedna epoha je jedan prolaz ulaznog seta podataka kroz model, tj. epoha završava kada svi podaci iz ulaznog seta prođu kroz model. </w:t>
      </w:r>
      <w:r w:rsidR="0087275D">
        <w:t xml:space="preserve">Stopa netočnosti je </w:t>
      </w:r>
      <w:r w:rsidR="00D573DB">
        <w:t>interpretacija</w:t>
      </w:r>
      <w:r w:rsidR="0087275D">
        <w:t xml:space="preserve"> </w:t>
      </w:r>
      <w:r w:rsidR="00D573DB">
        <w:t>koliko dobro je model prilagodio svoje parametre</w:t>
      </w:r>
      <w:r w:rsidR="0087275D">
        <w:t>.</w:t>
      </w:r>
    </w:p>
    <w:p w14:paraId="7559962A" w14:textId="0C7A4A23" w:rsidR="0087275D" w:rsidRDefault="000F3C98" w:rsidP="0087275D">
      <w:pPr>
        <w:pStyle w:val="NoSpacing"/>
        <w:keepNext/>
      </w:pPr>
      <w:r>
        <w:rPr>
          <w:noProof/>
        </w:rPr>
        <w:drawing>
          <wp:inline distT="0" distB="0" distL="0" distR="0" wp14:anchorId="1519789B" wp14:editId="3E099EA7">
            <wp:extent cx="4854388" cy="28956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0303" cy="2911058"/>
                    </a:xfrm>
                    <a:prstGeom prst="rect">
                      <a:avLst/>
                    </a:prstGeom>
                    <a:noFill/>
                    <a:ln>
                      <a:noFill/>
                    </a:ln>
                  </pic:spPr>
                </pic:pic>
              </a:graphicData>
            </a:graphic>
          </wp:inline>
        </w:drawing>
      </w:r>
    </w:p>
    <w:p w14:paraId="08E2B4DC" w14:textId="117A51A7" w:rsidR="0087275D" w:rsidRDefault="0087275D" w:rsidP="0087275D">
      <w:pPr>
        <w:pStyle w:val="Caption"/>
        <w:ind w:firstLine="0"/>
        <w:jc w:val="center"/>
      </w:pPr>
      <w:r>
        <w:br/>
      </w:r>
      <w:bookmarkStart w:id="32" w:name="_Toc531940730"/>
      <w:r>
        <w:t xml:space="preserve">Slika </w:t>
      </w:r>
      <w:r w:rsidR="009660F5">
        <w:rPr>
          <w:noProof/>
        </w:rPr>
        <w:fldChar w:fldCharType="begin"/>
      </w:r>
      <w:r w:rsidR="009660F5">
        <w:rPr>
          <w:noProof/>
        </w:rPr>
        <w:instrText xml:space="preserve"> SEQ Slika \* ARABIC </w:instrText>
      </w:r>
      <w:r w:rsidR="009660F5">
        <w:rPr>
          <w:noProof/>
        </w:rPr>
        <w:fldChar w:fldCharType="separate"/>
      </w:r>
      <w:r w:rsidR="002802F6">
        <w:rPr>
          <w:noProof/>
        </w:rPr>
        <w:t>8</w:t>
      </w:r>
      <w:r w:rsidR="009660F5">
        <w:rPr>
          <w:noProof/>
        </w:rPr>
        <w:fldChar w:fldCharType="end"/>
      </w:r>
      <w:r>
        <w:t xml:space="preserve"> Graf stope netočnosti</w:t>
      </w:r>
      <w:r w:rsidR="00FF75F3">
        <w:t xml:space="preserve"> po vremenu</w:t>
      </w:r>
      <w:bookmarkEnd w:id="32"/>
    </w:p>
    <w:p w14:paraId="72B3495C" w14:textId="77777777" w:rsidR="00FC3B10" w:rsidRDefault="00FC3B10">
      <w:pPr>
        <w:spacing w:after="160" w:line="259" w:lineRule="auto"/>
        <w:ind w:firstLine="0"/>
        <w:jc w:val="left"/>
      </w:pPr>
      <w:r>
        <w:br w:type="page"/>
      </w:r>
    </w:p>
    <w:p w14:paraId="63123380" w14:textId="37E9A61F" w:rsidR="00FC3B10" w:rsidRDefault="00FC3B10" w:rsidP="00FC3B10">
      <w:pPr>
        <w:pStyle w:val="Heading3"/>
      </w:pPr>
      <w:bookmarkStart w:id="33" w:name="_Toc531952789"/>
      <w:r>
        <w:lastRenderedPageBreak/>
        <w:t>Evaluacija modela</w:t>
      </w:r>
      <w:bookmarkEnd w:id="33"/>
    </w:p>
    <w:p w14:paraId="4827BCF8" w14:textId="77777777" w:rsidR="00E926B9" w:rsidRDefault="00B840C7" w:rsidP="00FC3B10">
      <w:r>
        <w:t xml:space="preserve">Nakon treninga modala dolazi evaluacija da se vidi da li je model zadovoljio. Ovaj bi korak trebao biti reprezentacija performansi modela </w:t>
      </w:r>
      <w:r w:rsidR="00E926B9">
        <w:t xml:space="preserve">u stvarnom svijetu. </w:t>
      </w:r>
      <w:r w:rsidR="00B54647">
        <w:t>Evaluacija modela se obavlja na više načina.</w:t>
      </w:r>
      <w:r>
        <w:t xml:space="preserve"> Uglavnom se koriste neke metrike kao pokazatelji performansi modela.</w:t>
      </w:r>
      <w:r w:rsidR="00B54647">
        <w:t xml:space="preserve"> </w:t>
      </w:r>
    </w:p>
    <w:p w14:paraId="281D28E6" w14:textId="368C97B9" w:rsidR="00E926B9" w:rsidRDefault="00B840C7" w:rsidP="00FC3B10">
      <w:r>
        <w:t xml:space="preserve">Kao prvi način se može gledati stopa netočnosti koja je najbolji pokazatelj koliko su dobro postavljeni parametri modela. </w:t>
      </w:r>
      <w:r w:rsidR="00E926B9">
        <w:t xml:space="preserve">Što je niža stopa netočnosti, to je bolji model, osim u slučajevima kada je trening set previše tematski homogen, što može dovesti do „navikavanja“ modela na </w:t>
      </w:r>
      <w:r w:rsidR="0072706A">
        <w:t>određene</w:t>
      </w:r>
      <w:r w:rsidR="00E926B9">
        <w:t xml:space="preserve"> podatke, te loše performanse sa drugim podacima.</w:t>
      </w:r>
    </w:p>
    <w:p w14:paraId="3E74C032" w14:textId="1FFE1FCC" w:rsidR="00D573DB" w:rsidRDefault="00B840C7" w:rsidP="00FC3B10">
      <w:r>
        <w:t xml:space="preserve">Drugi način je </w:t>
      </w:r>
      <w:r w:rsidR="0072706A">
        <w:t xml:space="preserve">evaluacija </w:t>
      </w:r>
      <w:r>
        <w:t>uspješnosti modela na dosad neviđenim podacima. U tu svrhu se kreira evaluacijski set podataka koji nije tematski povezan sa trening ili test setom. Na taj se način zapravo najbolje testira mreža jer su ti podaci stvarno „neviđeni“, dok je testni set podataka također neviđen, ali je tematski vezan za trening set, iako se evaluacija može obaviti i sa testnim setom</w:t>
      </w:r>
      <w:r w:rsidR="00D573DB">
        <w:t>, ako je tematski heterogen</w:t>
      </w:r>
      <w:r>
        <w:t xml:space="preserve">. </w:t>
      </w:r>
    </w:p>
    <w:p w14:paraId="7316A295" w14:textId="43541863" w:rsidR="00D573DB" w:rsidRDefault="00D573DB" w:rsidP="00FC3B10">
      <w:r>
        <w:t>U konačnici, ako evaluacija modela zadovolji kriterije, model je spreman za stvarni svijet. No u većini slučajeva, odnosno gotovo nikad, prvi model nije idealan te zahtjeva male ili velike preinake kako bi rezultati bili što bolji.</w:t>
      </w:r>
    </w:p>
    <w:p w14:paraId="6D2C41E6" w14:textId="52567772" w:rsidR="00D573DB" w:rsidRDefault="00D573DB" w:rsidP="00D573DB">
      <w:pPr>
        <w:pStyle w:val="Heading3"/>
      </w:pPr>
      <w:bookmarkStart w:id="34" w:name="_Toc531952790"/>
      <w:r>
        <w:t>Mijenjanje parametara ovisno o rezultatima</w:t>
      </w:r>
      <w:bookmarkEnd w:id="34"/>
    </w:p>
    <w:p w14:paraId="44F92208" w14:textId="4C6FEC6E" w:rsidR="007F1BAA" w:rsidRDefault="007F1BAA" w:rsidP="007F1BAA">
      <w:r>
        <w:t>Mijenjanje parametara ovisi o rezultatima evaluacije modela. Što su rezultati evaluacije bolji, to se manje promjen</w:t>
      </w:r>
      <w:r w:rsidR="0028459D">
        <w:t>a</w:t>
      </w:r>
      <w:r>
        <w:t xml:space="preserve"> mora</w:t>
      </w:r>
      <w:r w:rsidR="0028459D">
        <w:t xml:space="preserve"> </w:t>
      </w:r>
      <w:r>
        <w:t>raditi. Parametri se mijenjaju kako bi se pokušalo dobiti što bolje rezultate u bilo kojem smislu, ili brži trening, ili veću točnost. Parametri koji se mogu mijenjati kako bi se poboljšali rezultati su sljedeći:</w:t>
      </w:r>
    </w:p>
    <w:p w14:paraId="12B6B683" w14:textId="6DD05C80" w:rsidR="007F1BAA" w:rsidRDefault="007F1BAA" w:rsidP="007F1BAA">
      <w:pPr>
        <w:pStyle w:val="ListParagraph"/>
        <w:numPr>
          <w:ilvl w:val="0"/>
          <w:numId w:val="44"/>
        </w:numPr>
      </w:pPr>
      <w:r>
        <w:t>Stopa učenja</w:t>
      </w:r>
    </w:p>
    <w:p w14:paraId="6D799DEC" w14:textId="5BF9DCDF" w:rsidR="00344D31" w:rsidRPr="004B5AE0" w:rsidRDefault="00344D31" w:rsidP="00344D31">
      <w:pPr>
        <w:pStyle w:val="ListParagraph"/>
        <w:numPr>
          <w:ilvl w:val="0"/>
          <w:numId w:val="44"/>
        </w:numPr>
      </w:pPr>
      <w:r w:rsidRPr="004B5AE0">
        <w:t>Model</w:t>
      </w:r>
    </w:p>
    <w:p w14:paraId="0970EADA" w14:textId="563A6E47" w:rsidR="004B5AE0" w:rsidRPr="004B5AE0" w:rsidRDefault="007F1BAA" w:rsidP="004B5AE0">
      <w:pPr>
        <w:pStyle w:val="ListParagraph"/>
        <w:numPr>
          <w:ilvl w:val="0"/>
          <w:numId w:val="44"/>
        </w:numPr>
      </w:pPr>
      <w:r>
        <w:t>Algoritam za učenje</w:t>
      </w:r>
    </w:p>
    <w:p w14:paraId="4D62FED2" w14:textId="77777777" w:rsidR="007F1BAA" w:rsidRPr="004B5AE0" w:rsidRDefault="007F1BAA" w:rsidP="007F1BAA">
      <w:pPr>
        <w:pStyle w:val="ListParagraph"/>
        <w:numPr>
          <w:ilvl w:val="0"/>
          <w:numId w:val="44"/>
        </w:numPr>
      </w:pPr>
      <w:r>
        <w:t>Ulazni set podataka</w:t>
      </w:r>
    </w:p>
    <w:p w14:paraId="5D0B34F2" w14:textId="1D1AF42B" w:rsidR="00A87655" w:rsidRDefault="007F1BAA" w:rsidP="00503E90">
      <w:r>
        <w:t xml:space="preserve">Ako je model blizu stanja koje tražimo, onda je potrebno fino ugađanje parametara koje se postiže mijenjanjem stope učenja. Stopa učenja je parametar koji </w:t>
      </w:r>
      <w:r>
        <w:lastRenderedPageBreak/>
        <w:t xml:space="preserve">kontrolira </w:t>
      </w:r>
      <w:r w:rsidR="00A87655">
        <w:t>koliko brzo će algoritam mijenjati svoje vrijednosti u svakom koraku. Što je taj iznos veći, to će algoritam brže učiti, no postoji i problem. Ako je iznos stope učenja prevelik, može doći do izobličenja vrijednosti te postupak učenja može otići u krivom smjeru.</w:t>
      </w:r>
      <w:r w:rsidR="004B5AE0">
        <w:t xml:space="preserve"> </w:t>
      </w:r>
      <w:r w:rsidR="00A87655">
        <w:t xml:space="preserve">Ako je pak stopa učenja premalena, algoritam radi premalene promjene i presporo uči te je negativna posljedica to što proces učenja može predugo trajati. </w:t>
      </w:r>
      <w:r w:rsidR="004B5AE0">
        <w:t xml:space="preserve">Također, mijenjanje stope učenja može pomoći ukoliko je stopa netočnosti zapela na određenoj vrijednosti. </w:t>
      </w:r>
      <w:r w:rsidR="00A87655">
        <w:t>Stoga treba testirati sa raznim vrijednostima i vidjeti koja najbolje odgovara.</w:t>
      </w:r>
      <w:r w:rsidR="004B5AE0">
        <w:t xml:space="preserve"> Uz stopu učenja, mogu se mijenjati i drugi parametri algoritma koji mogu imati utjecaj na proces učenja</w:t>
      </w:r>
      <w:r w:rsidR="004B6C6C">
        <w:t>, koji se mogu pronaći u dokumentaciji algoritma</w:t>
      </w:r>
      <w:r w:rsidR="00D11F18">
        <w:t>.</w:t>
      </w:r>
    </w:p>
    <w:p w14:paraId="753F4363" w14:textId="77777777" w:rsidR="00A87655" w:rsidRDefault="00A87655" w:rsidP="002B000B">
      <w:pPr>
        <w:pStyle w:val="NoSpacing"/>
      </w:pPr>
      <w:r>
        <w:rPr>
          <w:noProof/>
        </w:rPr>
        <w:drawing>
          <wp:inline distT="0" distB="0" distL="0" distR="0" wp14:anchorId="448B82BF" wp14:editId="6F4A4570">
            <wp:extent cx="3462655" cy="2295331"/>
            <wp:effectExtent l="0" t="0" r="4445" b="0"/>
            <wp:docPr id="6" name="Picture 6" descr="https://cdn-images-1.medium.com/max/800/0*uIa_Dz3czXO5iW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uIa_Dz3czXO5iWyI."/>
                    <pic:cNvPicPr>
                      <a:picLocks noChangeAspect="1" noChangeArrowheads="1"/>
                    </pic:cNvPicPr>
                  </pic:nvPicPr>
                  <pic:blipFill rotWithShape="1">
                    <a:blip r:embed="rId17">
                      <a:extLst>
                        <a:ext uri="{28A0092B-C50C-407E-A947-70E740481C1C}">
                          <a14:useLocalDpi xmlns:a14="http://schemas.microsoft.com/office/drawing/2010/main" val="0"/>
                        </a:ext>
                      </a:extLst>
                    </a:blip>
                    <a:srcRect t="4611" b="1820"/>
                    <a:stretch/>
                  </pic:blipFill>
                  <pic:spPr bwMode="auto">
                    <a:xfrm>
                      <a:off x="0" y="0"/>
                      <a:ext cx="3720671" cy="2466365"/>
                    </a:xfrm>
                    <a:prstGeom prst="rect">
                      <a:avLst/>
                    </a:prstGeom>
                    <a:noFill/>
                    <a:ln>
                      <a:noFill/>
                    </a:ln>
                    <a:extLst>
                      <a:ext uri="{53640926-AAD7-44D8-BBD7-CCE9431645EC}">
                        <a14:shadowObscured xmlns:a14="http://schemas.microsoft.com/office/drawing/2010/main"/>
                      </a:ext>
                    </a:extLst>
                  </pic:spPr>
                </pic:pic>
              </a:graphicData>
            </a:graphic>
          </wp:inline>
        </w:drawing>
      </w:r>
    </w:p>
    <w:p w14:paraId="595F43FE" w14:textId="4DD6D184" w:rsidR="004B5AE0" w:rsidRPr="004B5AE0" w:rsidRDefault="002B000B" w:rsidP="004B5AE0">
      <w:pPr>
        <w:pStyle w:val="Caption"/>
        <w:ind w:firstLine="0"/>
        <w:jc w:val="center"/>
        <w:rPr>
          <w:sz w:val="28"/>
          <w:szCs w:val="22"/>
        </w:rPr>
      </w:pPr>
      <w:r>
        <w:rPr>
          <w:sz w:val="20"/>
        </w:rPr>
        <w:br/>
      </w:r>
      <w:bookmarkStart w:id="35" w:name="_Toc531940731"/>
      <w:r w:rsidR="00A87655" w:rsidRPr="00A87655">
        <w:rPr>
          <w:sz w:val="20"/>
        </w:rPr>
        <w:t xml:space="preserve">Slika </w:t>
      </w:r>
      <w:r w:rsidR="00A87655" w:rsidRPr="00A87655">
        <w:rPr>
          <w:sz w:val="20"/>
        </w:rPr>
        <w:fldChar w:fldCharType="begin"/>
      </w:r>
      <w:r w:rsidR="00A87655" w:rsidRPr="00A87655">
        <w:rPr>
          <w:sz w:val="20"/>
        </w:rPr>
        <w:instrText xml:space="preserve"> SEQ Slika \* ARABIC </w:instrText>
      </w:r>
      <w:r w:rsidR="00A87655" w:rsidRPr="00A87655">
        <w:rPr>
          <w:sz w:val="20"/>
        </w:rPr>
        <w:fldChar w:fldCharType="separate"/>
      </w:r>
      <w:r w:rsidR="002802F6">
        <w:rPr>
          <w:noProof/>
          <w:sz w:val="20"/>
        </w:rPr>
        <w:t>9</w:t>
      </w:r>
      <w:r w:rsidR="00A87655" w:rsidRPr="00A87655">
        <w:rPr>
          <w:sz w:val="20"/>
        </w:rPr>
        <w:fldChar w:fldCharType="end"/>
      </w:r>
      <w:r w:rsidR="00A87655" w:rsidRPr="00A87655">
        <w:rPr>
          <w:sz w:val="20"/>
        </w:rPr>
        <w:t xml:space="preserve"> Utjecaj stope učenja na stopu</w:t>
      </w:r>
      <w:r w:rsidR="00A87655">
        <w:rPr>
          <w:sz w:val="20"/>
        </w:rPr>
        <w:t xml:space="preserve"> netočnosti</w:t>
      </w:r>
      <w:bookmarkEnd w:id="35"/>
    </w:p>
    <w:p w14:paraId="310C2BB4" w14:textId="5D9BEF55" w:rsidR="00344D31" w:rsidRDefault="008C65F2" w:rsidP="004B5AE0">
      <w:r>
        <w:t xml:space="preserve">Ako mijenjanjem </w:t>
      </w:r>
      <w:r w:rsidR="002B000B">
        <w:t xml:space="preserve">stope učenja i drugih parametara nije uočena veća promjena u rezultatima, vrijeme je za uređivanje modela. Na modelu se rade sitne preinake kako bi se poboljšali rezultati poput dodavanja/oduzimanja slojeva neurona ili mijenjanja postojećih. </w:t>
      </w:r>
    </w:p>
    <w:p w14:paraId="06C3F53D" w14:textId="1446AD47" w:rsidR="00D11F18" w:rsidRDefault="004B5AE0" w:rsidP="004B5AE0">
      <w:r>
        <w:t>Mijenjanje algoritma za učenje malo je drastičniji korak</w:t>
      </w:r>
      <w:r w:rsidR="002B000B">
        <w:t>.</w:t>
      </w:r>
      <w:r w:rsidR="004B6C6C">
        <w:t xml:space="preserve"> Pri promjeni algoritma treba voditi računa da odgovara našem modelu, odnosno da može raditi sa tipom podataka kojim mi raspolažemo. Nisu svi algoritmi za sve tipove podataka. Alternativni algoritmi</w:t>
      </w:r>
      <w:r w:rsidR="00D11F18">
        <w:t xml:space="preserve">  kao i njihova upotreba </w:t>
      </w:r>
      <w:r w:rsidR="004B6C6C">
        <w:t xml:space="preserve">mogu se pronaći u dokumentaciji </w:t>
      </w:r>
      <w:r w:rsidR="00D11F18">
        <w:t>programskog jezik algoritma.</w:t>
      </w:r>
    </w:p>
    <w:p w14:paraId="767226F9" w14:textId="0E1F0527" w:rsidR="002B000B" w:rsidRDefault="002B000B" w:rsidP="004B5AE0">
      <w:r>
        <w:t xml:space="preserve">Ukoliko niti jedan od prijašnjih koraka nije donio poboljšanje rezultata, promjena ulaznog seta podataka bi mogla. </w:t>
      </w:r>
      <w:r w:rsidR="000A7D36">
        <w:t xml:space="preserve">Moguće je da ulazni set podataka nije pravilno procesuiran i očišćen od nepotpunih i netočnih podataka ili su podaci tematski previše slični i mreža se previše „navikla“ na takve podatke. </w:t>
      </w:r>
    </w:p>
    <w:p w14:paraId="167E3705" w14:textId="67C1E5E4" w:rsidR="00ED55FF" w:rsidRPr="00ED55FF" w:rsidRDefault="005A488E" w:rsidP="008621DF">
      <w:pPr>
        <w:pStyle w:val="Heading1"/>
      </w:pPr>
      <w:bookmarkStart w:id="36" w:name="_Toc531952791"/>
      <w:r>
        <w:lastRenderedPageBreak/>
        <w:t>Tehnologije strojnog učenja</w:t>
      </w:r>
      <w:bookmarkEnd w:id="36"/>
    </w:p>
    <w:p w14:paraId="4E001E57" w14:textId="77777777" w:rsidR="00C2340A" w:rsidRDefault="00C73D1F" w:rsidP="00566241">
      <w:r>
        <w:t>Već je zaključeno da je strojno učenje vrlo popularna grana umjetne inteligencije, stoga ne čudi interes mnogih velikih kompanija</w:t>
      </w:r>
      <w:r w:rsidR="00AC5B0B">
        <w:t>, poput Microsoft-a, Google-a, Amazon-a i sl.</w:t>
      </w:r>
      <w:r>
        <w:t xml:space="preserve"> Svatko bi želio svoj udio u tehnologiji budućnosti. </w:t>
      </w:r>
      <w:r w:rsidR="00566241">
        <w:t xml:space="preserve">Velike kompanije nude vrlo popularna rješenja strojnog učenja u oblaku (engleski </w:t>
      </w:r>
      <w:proofErr w:type="spellStart"/>
      <w:r w:rsidR="00566241">
        <w:t>cloud</w:t>
      </w:r>
      <w:proofErr w:type="spellEnd"/>
      <w:r w:rsidR="00566241">
        <w:t xml:space="preserve">). Osim </w:t>
      </w:r>
      <w:r w:rsidR="00C2340A">
        <w:t>rješenja</w:t>
      </w:r>
      <w:r w:rsidR="00566241">
        <w:t xml:space="preserve"> u oblaku, postoje i </w:t>
      </w:r>
      <w:r w:rsidR="00C2340A">
        <w:t xml:space="preserve">biblioteke i programski okviri (engleski Framework) koje se izvršavaju na lokalnom računalu. </w:t>
      </w:r>
    </w:p>
    <w:p w14:paraId="3DF0A7FE" w14:textId="7B6E1DEE" w:rsidR="00C2340A" w:rsidRPr="00C2340A" w:rsidRDefault="00C2340A" w:rsidP="00F02F4A">
      <w:pPr>
        <w:pStyle w:val="Heading2"/>
        <w:rPr>
          <w:sz w:val="24"/>
          <w:szCs w:val="22"/>
        </w:rPr>
      </w:pPr>
      <w:bookmarkStart w:id="37" w:name="_Toc531952792"/>
      <w:r>
        <w:t>Lokalne tehnologije strojnog učenja</w:t>
      </w:r>
      <w:bookmarkEnd w:id="37"/>
    </w:p>
    <w:p w14:paraId="57ADAA88" w14:textId="53CF3379" w:rsidR="0092753E" w:rsidRDefault="00C2340A" w:rsidP="00C2340A">
      <w:r>
        <w:t xml:space="preserve">Lokalne tehnologije </w:t>
      </w:r>
      <w:r w:rsidR="00503E90">
        <w:t xml:space="preserve">zahtijevaju računalo na kojem će se izvršavati te biblioteke i programski okviri. Također, potrebno je samostalno napisati programski kod u nekom od programskih jezika za iskorištavanje tih biblioteka. </w:t>
      </w:r>
      <w:r w:rsidR="00166BE4">
        <w:t>Neke od poznatijih biblioteka</w:t>
      </w:r>
      <w:r w:rsidR="0092753E">
        <w:t xml:space="preserve"> i programskih okvira</w:t>
      </w:r>
      <w:r w:rsidR="00166BE4">
        <w:t xml:space="preserve"> </w:t>
      </w:r>
      <w:r w:rsidR="0092753E">
        <w:t>su:</w:t>
      </w:r>
    </w:p>
    <w:p w14:paraId="042559C2" w14:textId="77777777" w:rsidR="0092753E" w:rsidRDefault="0092753E" w:rsidP="0092753E">
      <w:pPr>
        <w:pStyle w:val="ListParagraph"/>
        <w:numPr>
          <w:ilvl w:val="0"/>
          <w:numId w:val="46"/>
        </w:numPr>
      </w:pPr>
      <w:r w:rsidRPr="0092753E">
        <w:t>TensorFlow</w:t>
      </w:r>
    </w:p>
    <w:p w14:paraId="612D54FD" w14:textId="77777777" w:rsidR="0092753E" w:rsidRDefault="0092753E" w:rsidP="0092753E">
      <w:pPr>
        <w:pStyle w:val="ListParagraph"/>
        <w:numPr>
          <w:ilvl w:val="0"/>
          <w:numId w:val="46"/>
        </w:numPr>
      </w:pPr>
      <w:proofErr w:type="spellStart"/>
      <w:r w:rsidRPr="0092753E">
        <w:t>Keras</w:t>
      </w:r>
      <w:proofErr w:type="spellEnd"/>
    </w:p>
    <w:p w14:paraId="23B28B32" w14:textId="77777777" w:rsidR="0092753E" w:rsidRDefault="0092753E" w:rsidP="0092753E">
      <w:pPr>
        <w:pStyle w:val="ListParagraph"/>
        <w:numPr>
          <w:ilvl w:val="0"/>
          <w:numId w:val="46"/>
        </w:numPr>
      </w:pPr>
      <w:proofErr w:type="spellStart"/>
      <w:r w:rsidRPr="0092753E">
        <w:t>Caffe</w:t>
      </w:r>
      <w:proofErr w:type="spellEnd"/>
    </w:p>
    <w:p w14:paraId="264C4180" w14:textId="77777777" w:rsidR="0082492D" w:rsidRDefault="0082492D" w:rsidP="0092753E">
      <w:pPr>
        <w:ind w:firstLine="0"/>
      </w:pPr>
      <w:r>
        <w:t>Najbolji programski jezici za strojno učenje su:</w:t>
      </w:r>
    </w:p>
    <w:p w14:paraId="2BE82458" w14:textId="77777777" w:rsidR="0082492D" w:rsidRDefault="0082492D" w:rsidP="0082492D">
      <w:pPr>
        <w:pStyle w:val="ListParagraph"/>
        <w:numPr>
          <w:ilvl w:val="0"/>
          <w:numId w:val="47"/>
        </w:numPr>
      </w:pPr>
      <w:r>
        <w:t>Python</w:t>
      </w:r>
    </w:p>
    <w:p w14:paraId="51CDE4BA" w14:textId="62CCA3BC" w:rsidR="0082492D" w:rsidRDefault="0082492D" w:rsidP="0082492D">
      <w:pPr>
        <w:pStyle w:val="ListParagraph"/>
        <w:numPr>
          <w:ilvl w:val="0"/>
          <w:numId w:val="47"/>
        </w:numPr>
      </w:pPr>
      <w:r>
        <w:t>R</w:t>
      </w:r>
    </w:p>
    <w:p w14:paraId="05AE65DC" w14:textId="6E95FEA1" w:rsidR="0082492D" w:rsidRDefault="00FC5081" w:rsidP="0082492D">
      <w:pPr>
        <w:pStyle w:val="ListParagraph"/>
        <w:numPr>
          <w:ilvl w:val="0"/>
          <w:numId w:val="47"/>
        </w:numPr>
      </w:pPr>
      <w:r>
        <w:t>C/C++</w:t>
      </w:r>
    </w:p>
    <w:p w14:paraId="0B566BF0" w14:textId="63DF2AC6" w:rsidR="00FC5081" w:rsidRDefault="00FC5081" w:rsidP="0082492D">
      <w:pPr>
        <w:pStyle w:val="ListParagraph"/>
        <w:numPr>
          <w:ilvl w:val="0"/>
          <w:numId w:val="47"/>
        </w:numPr>
      </w:pPr>
      <w:r>
        <w:t>Java</w:t>
      </w:r>
    </w:p>
    <w:p w14:paraId="4B888D07" w14:textId="1EB092C4" w:rsidR="0082492D" w:rsidRPr="00F02F4A" w:rsidRDefault="008230AD" w:rsidP="00F02F4A">
      <w:pPr>
        <w:pStyle w:val="Heading3"/>
      </w:pPr>
      <w:r w:rsidRPr="00F02F4A">
        <w:t xml:space="preserve"> </w:t>
      </w:r>
      <w:bookmarkStart w:id="38" w:name="_Toc531952793"/>
      <w:r w:rsidR="0082492D" w:rsidRPr="00F02F4A">
        <w:t>TensorFlow</w:t>
      </w:r>
      <w:bookmarkEnd w:id="38"/>
    </w:p>
    <w:p w14:paraId="12F6E7A8" w14:textId="67AE798F" w:rsidR="00442A55" w:rsidRDefault="0082492D" w:rsidP="0082492D">
      <w:r>
        <w:t xml:space="preserve">TensorFlow je biblioteka otvorenog koda </w:t>
      </w:r>
      <w:r w:rsidR="00442A55">
        <w:t xml:space="preserve">visokih performansi za numeričke obračune. Razvili su je Google-ovi stručnjaci iz Google </w:t>
      </w:r>
      <w:proofErr w:type="spellStart"/>
      <w:r w:rsidR="00442A55">
        <w:t>Brain</w:t>
      </w:r>
      <w:proofErr w:type="spellEnd"/>
      <w:r w:rsidR="00442A55">
        <w:t xml:space="preserve"> tima 2015. godine unutar Google-ove AI organizacije. TensorFlow je jedan od najpopularnijih i najraširenijih sustava za umjetnu inteligenciju i strojno učenje. </w:t>
      </w:r>
    </w:p>
    <w:p w14:paraId="79F2AE71" w14:textId="1FD54152" w:rsidR="00FA7168" w:rsidRDefault="00442A55" w:rsidP="00FA7168">
      <w:r>
        <w:t xml:space="preserve">Arhitektura TensorFlow-a omogućava korisnicima razvoj i računanje na različitim platformama, od korištenja procesorske snage i snage grafičkih kartica do </w:t>
      </w:r>
      <w:r w:rsidR="00FA7168">
        <w:t xml:space="preserve">posebnih čipova za akceleraciju procesa strojnog učenja. Nove verzije TensorFlow-a </w:t>
      </w:r>
      <w:r w:rsidR="00FA7168">
        <w:lastRenderedPageBreak/>
        <w:t xml:space="preserve">omogućavaju integraciju umjetne inteligencije na mobilne uređaje, uz klasična stolna računala i servere, te web stranice zbog podrške za </w:t>
      </w:r>
      <w:proofErr w:type="spellStart"/>
      <w:r w:rsidR="00FA7168">
        <w:t>JavaScript</w:t>
      </w:r>
      <w:proofErr w:type="spellEnd"/>
      <w:r w:rsidR="00FA7168">
        <w:t xml:space="preserve">, programski jezik koji se najčešće koristi na Web stranicama. Uz Python, koji standardni programski jezik za TensorFlow, podržani su još i Java, </w:t>
      </w:r>
      <w:proofErr w:type="spellStart"/>
      <w:r w:rsidR="00FA7168">
        <w:t>Go</w:t>
      </w:r>
      <w:proofErr w:type="spellEnd"/>
      <w:r w:rsidR="00FA7168">
        <w:t xml:space="preserve"> i C. </w:t>
      </w:r>
    </w:p>
    <w:p w14:paraId="5337B730" w14:textId="43119E26" w:rsidR="00881372" w:rsidRDefault="00881372" w:rsidP="00FA7168">
      <w:r>
        <w:t xml:space="preserve">Kako bi se lakše razumjeli, </w:t>
      </w:r>
      <w:proofErr w:type="spellStart"/>
      <w:r>
        <w:t>debugirali</w:t>
      </w:r>
      <w:proofErr w:type="spellEnd"/>
      <w:r>
        <w:t xml:space="preserve"> i optimizirali TensorFlow programi, kreiran je alat za vizualizaciju nazvan </w:t>
      </w:r>
      <w:proofErr w:type="spellStart"/>
      <w:r>
        <w:t>TensorBoard</w:t>
      </w:r>
      <w:proofErr w:type="spellEnd"/>
      <w:r>
        <w:t xml:space="preserve">. </w:t>
      </w:r>
      <w:proofErr w:type="spellStart"/>
      <w:r>
        <w:t>TensorBoard</w:t>
      </w:r>
      <w:proofErr w:type="spellEnd"/>
      <w:r>
        <w:t xml:space="preserve"> se pokreće preko komandne linije sljedećom komandom:</w:t>
      </w:r>
    </w:p>
    <w:p w14:paraId="183D807B" w14:textId="3477841F" w:rsidR="00881372" w:rsidRPr="00BB42BA" w:rsidRDefault="00881372" w:rsidP="00BB42BA">
      <w:pPr>
        <w:ind w:firstLine="0"/>
        <w:jc w:val="center"/>
        <w:rPr>
          <w:rFonts w:ascii="Courier New" w:hAnsi="Courier New" w:cs="Courier New"/>
        </w:rPr>
      </w:pPr>
      <w:proofErr w:type="spellStart"/>
      <w:r w:rsidRPr="00BB42BA">
        <w:rPr>
          <w:rFonts w:ascii="Courier New" w:hAnsi="Courier New" w:cs="Courier New"/>
          <w:lang w:eastAsia="hr-HR"/>
        </w:rPr>
        <w:t>tensorboard</w:t>
      </w:r>
      <w:proofErr w:type="spellEnd"/>
      <w:r w:rsidRPr="00BB42BA">
        <w:rPr>
          <w:rFonts w:ascii="Courier New" w:hAnsi="Courier New" w:cs="Courier New"/>
          <w:lang w:eastAsia="hr-HR"/>
        </w:rPr>
        <w:t xml:space="preserve"> --</w:t>
      </w:r>
      <w:proofErr w:type="spellStart"/>
      <w:r w:rsidRPr="00BB42BA">
        <w:rPr>
          <w:rFonts w:ascii="Courier New" w:hAnsi="Courier New" w:cs="Courier New"/>
          <w:lang w:eastAsia="hr-HR"/>
        </w:rPr>
        <w:t>logdir</w:t>
      </w:r>
      <w:proofErr w:type="spellEnd"/>
      <w:r w:rsidRPr="00BB42BA">
        <w:rPr>
          <w:rFonts w:ascii="Courier New" w:hAnsi="Courier New" w:cs="Courier New"/>
          <w:lang w:eastAsia="hr-HR"/>
        </w:rPr>
        <w:t>=</w:t>
      </w:r>
      <w:proofErr w:type="spellStart"/>
      <w:r w:rsidRPr="00BB42BA">
        <w:rPr>
          <w:rFonts w:ascii="Courier New" w:hAnsi="Courier New" w:cs="Courier New"/>
          <w:lang w:eastAsia="hr-HR"/>
        </w:rPr>
        <w:t>putanja_do_direktorija</w:t>
      </w:r>
      <w:proofErr w:type="spellEnd"/>
    </w:p>
    <w:p w14:paraId="078D8661" w14:textId="2D6D2CAB" w:rsidR="00BB42BA" w:rsidRDefault="00881372" w:rsidP="00881372">
      <w:pPr>
        <w:ind w:firstLine="0"/>
        <w:rPr>
          <w:lang w:eastAsia="hr-HR"/>
        </w:rPr>
      </w:pPr>
      <w:r>
        <w:rPr>
          <w:lang w:eastAsia="hr-HR"/>
        </w:rPr>
        <w:t>te se predaje parametar –</w:t>
      </w:r>
      <w:proofErr w:type="spellStart"/>
      <w:r>
        <w:rPr>
          <w:lang w:eastAsia="hr-HR"/>
        </w:rPr>
        <w:t>logdir</w:t>
      </w:r>
      <w:proofErr w:type="spellEnd"/>
      <w:r>
        <w:rPr>
          <w:lang w:eastAsia="hr-HR"/>
        </w:rPr>
        <w:t xml:space="preserve"> koji je putanja do log direktorija TensorFlow algoritma. </w:t>
      </w:r>
      <w:r w:rsidR="00BB42BA">
        <w:rPr>
          <w:lang w:eastAsia="hr-HR"/>
        </w:rPr>
        <w:t xml:space="preserve">Nakon pokretanja, </w:t>
      </w:r>
      <w:proofErr w:type="spellStart"/>
      <w:r w:rsidR="00BB42BA">
        <w:rPr>
          <w:lang w:eastAsia="hr-HR"/>
        </w:rPr>
        <w:t>TensorBoard</w:t>
      </w:r>
      <w:proofErr w:type="spellEnd"/>
      <w:r w:rsidR="00BB42BA">
        <w:rPr>
          <w:lang w:eastAsia="hr-HR"/>
        </w:rPr>
        <w:t xml:space="preserve"> vizualizacija se otvara u Internet pregledniku preko adrese</w:t>
      </w:r>
      <w:r w:rsidR="00FD297B">
        <w:rPr>
          <w:lang w:eastAsia="hr-HR"/>
        </w:rPr>
        <w:t>:</w:t>
      </w:r>
    </w:p>
    <w:p w14:paraId="61971072" w14:textId="3075B7F7" w:rsidR="00BB42BA" w:rsidRPr="00BB42BA" w:rsidRDefault="00BB42BA" w:rsidP="00BB42BA">
      <w:pPr>
        <w:ind w:firstLine="0"/>
        <w:jc w:val="center"/>
        <w:rPr>
          <w:rFonts w:ascii="Courier New" w:hAnsi="Courier New" w:cs="Courier New"/>
          <w:lang w:eastAsia="hr-HR"/>
        </w:rPr>
      </w:pPr>
      <w:r w:rsidRPr="00BB42BA">
        <w:rPr>
          <w:rFonts w:ascii="Courier New" w:hAnsi="Courier New" w:cs="Courier New"/>
          <w:lang w:eastAsia="hr-HR"/>
        </w:rPr>
        <w:t>localhost:6006</w:t>
      </w:r>
      <w:r w:rsidR="00FD297B">
        <w:rPr>
          <w:rFonts w:ascii="Courier New" w:hAnsi="Courier New" w:cs="Courier New"/>
          <w:lang w:eastAsia="hr-HR"/>
        </w:rPr>
        <w:t xml:space="preserve"> ili</w:t>
      </w:r>
      <w:r w:rsidRPr="00BB42BA">
        <w:rPr>
          <w:rFonts w:ascii="Courier New" w:hAnsi="Courier New" w:cs="Courier New"/>
          <w:lang w:eastAsia="hr-HR"/>
        </w:rPr>
        <w:t xml:space="preserve"> ime_računala:6006</w:t>
      </w:r>
    </w:p>
    <w:p w14:paraId="15ECEB47" w14:textId="2F1F55B9" w:rsidR="00881372" w:rsidRDefault="00881372" w:rsidP="00881372">
      <w:pPr>
        <w:ind w:firstLine="0"/>
        <w:rPr>
          <w:lang w:eastAsia="hr-HR"/>
        </w:rPr>
      </w:pPr>
      <w:proofErr w:type="spellStart"/>
      <w:r>
        <w:rPr>
          <w:lang w:eastAsia="hr-HR"/>
        </w:rPr>
        <w:t>TensorBoard</w:t>
      </w:r>
      <w:proofErr w:type="spellEnd"/>
      <w:r>
        <w:rPr>
          <w:lang w:eastAsia="hr-HR"/>
        </w:rPr>
        <w:t xml:space="preserve"> se može koristiti za vizualizaciju </w:t>
      </w:r>
      <w:r w:rsidR="00B12EEC">
        <w:rPr>
          <w:lang w:eastAsia="hr-HR"/>
        </w:rPr>
        <w:t xml:space="preserve">grafa stope netočnosti, grafički prikaz modela i sl. </w:t>
      </w:r>
    </w:p>
    <w:p w14:paraId="7BFB3C6B" w14:textId="6BA281E4" w:rsidR="00FA7168" w:rsidRDefault="00881372" w:rsidP="00FA7168">
      <w:pPr>
        <w:pStyle w:val="NoSpacing"/>
      </w:pPr>
      <w:r>
        <w:rPr>
          <w:noProof/>
        </w:rPr>
        <w:drawing>
          <wp:inline distT="0" distB="0" distL="0" distR="0" wp14:anchorId="545DF286" wp14:editId="2D02A254">
            <wp:extent cx="5760720" cy="3853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53180"/>
                    </a:xfrm>
                    <a:prstGeom prst="rect">
                      <a:avLst/>
                    </a:prstGeom>
                  </pic:spPr>
                </pic:pic>
              </a:graphicData>
            </a:graphic>
          </wp:inline>
        </w:drawing>
      </w:r>
    </w:p>
    <w:p w14:paraId="1B203EB5" w14:textId="39D1AB5F" w:rsidR="00FA7168" w:rsidRDefault="00FA7168" w:rsidP="00FA7168">
      <w:pPr>
        <w:pStyle w:val="Caption"/>
        <w:ind w:firstLine="0"/>
        <w:jc w:val="center"/>
        <w:rPr>
          <w:sz w:val="20"/>
        </w:rPr>
      </w:pPr>
      <w:r>
        <w:br/>
      </w:r>
      <w:bookmarkStart w:id="39" w:name="_Toc531940732"/>
      <w:r w:rsidRPr="00FA7168">
        <w:rPr>
          <w:sz w:val="20"/>
        </w:rPr>
        <w:t xml:space="preserve">Slika </w:t>
      </w:r>
      <w:r w:rsidRPr="00FA7168">
        <w:rPr>
          <w:sz w:val="20"/>
        </w:rPr>
        <w:fldChar w:fldCharType="begin"/>
      </w:r>
      <w:r w:rsidRPr="00FA7168">
        <w:rPr>
          <w:sz w:val="20"/>
        </w:rPr>
        <w:instrText xml:space="preserve"> SEQ Slika \* ARABIC </w:instrText>
      </w:r>
      <w:r w:rsidRPr="00FA7168">
        <w:rPr>
          <w:sz w:val="20"/>
        </w:rPr>
        <w:fldChar w:fldCharType="separate"/>
      </w:r>
      <w:r w:rsidR="002802F6">
        <w:rPr>
          <w:noProof/>
          <w:sz w:val="20"/>
        </w:rPr>
        <w:t>10</w:t>
      </w:r>
      <w:r w:rsidRPr="00FA7168">
        <w:rPr>
          <w:sz w:val="20"/>
        </w:rPr>
        <w:fldChar w:fldCharType="end"/>
      </w:r>
      <w:r w:rsidRPr="00FA7168">
        <w:rPr>
          <w:sz w:val="20"/>
        </w:rPr>
        <w:t xml:space="preserve"> </w:t>
      </w:r>
      <w:r w:rsidR="00B12EEC">
        <w:rPr>
          <w:sz w:val="20"/>
        </w:rPr>
        <w:t xml:space="preserve">Primjer </w:t>
      </w:r>
      <w:proofErr w:type="spellStart"/>
      <w:r w:rsidR="00B12EEC">
        <w:rPr>
          <w:sz w:val="20"/>
        </w:rPr>
        <w:t>TensorBoard</w:t>
      </w:r>
      <w:proofErr w:type="spellEnd"/>
      <w:r w:rsidR="00B12EEC">
        <w:rPr>
          <w:sz w:val="20"/>
        </w:rPr>
        <w:t xml:space="preserve"> vizualizacije</w:t>
      </w:r>
      <w:bookmarkEnd w:id="39"/>
    </w:p>
    <w:p w14:paraId="2F42B808" w14:textId="77777777" w:rsidR="00B12EEC" w:rsidRPr="00B12EEC" w:rsidRDefault="00B12EEC" w:rsidP="00B12EEC"/>
    <w:p w14:paraId="23B01215" w14:textId="5406D96C" w:rsidR="00FA7168" w:rsidRDefault="00FA7168" w:rsidP="00F02F4A">
      <w:pPr>
        <w:pStyle w:val="Heading3"/>
      </w:pPr>
      <w:r>
        <w:lastRenderedPageBreak/>
        <w:t xml:space="preserve"> </w:t>
      </w:r>
      <w:bookmarkStart w:id="40" w:name="_Toc531952794"/>
      <w:proofErr w:type="spellStart"/>
      <w:r w:rsidRPr="0092753E">
        <w:t>Keras</w:t>
      </w:r>
      <w:bookmarkEnd w:id="40"/>
      <w:proofErr w:type="spellEnd"/>
    </w:p>
    <w:p w14:paraId="5E14F8F6" w14:textId="1F4936E8" w:rsidR="006E5C3A" w:rsidRDefault="00C56C3B" w:rsidP="009514CE">
      <w:r>
        <w:t xml:space="preserve">Kao i TensorFlow, </w:t>
      </w:r>
      <w:proofErr w:type="spellStart"/>
      <w:r>
        <w:t>Keras</w:t>
      </w:r>
      <w:proofErr w:type="spellEnd"/>
      <w:r>
        <w:t xml:space="preserve"> je također biblioteka otvorenog koda</w:t>
      </w:r>
      <w:r w:rsidR="006E5C3A">
        <w:t xml:space="preserve"> izdana 2015. godine</w:t>
      </w:r>
      <w:r>
        <w:t xml:space="preserve">. </w:t>
      </w:r>
      <w:r w:rsidR="00C03193">
        <w:t xml:space="preserve">Kreiran je kao dopuna </w:t>
      </w:r>
      <w:r>
        <w:t xml:space="preserve">drugim bibliotekama i programskim </w:t>
      </w:r>
      <w:r w:rsidR="006E5C3A">
        <w:t xml:space="preserve">okvirima poput TensorFlow-a. </w:t>
      </w:r>
      <w:proofErr w:type="spellStart"/>
      <w:r w:rsidR="006E5C3A">
        <w:t>Keras</w:t>
      </w:r>
      <w:proofErr w:type="spellEnd"/>
      <w:r w:rsidR="006E5C3A">
        <w:t xml:space="preserve"> se fokusira na korisničkoj interpretaciji, modularnosti i proširivosti. </w:t>
      </w:r>
      <w:r w:rsidR="007F0460">
        <w:t>Kreiran je sa fokusom da omogući što kraći proces od ideje do rezultata.</w:t>
      </w:r>
    </w:p>
    <w:p w14:paraId="0CDA5A9B" w14:textId="7360FB47" w:rsidR="007F0460" w:rsidRDefault="006E5C3A" w:rsidP="009514CE">
      <w:r>
        <w:t>Minimaliziran je broj korisničkih akcija za učestale slučajeve te vraća razumljive i poduzetne povratne informacije u slučaju grešaka.</w:t>
      </w:r>
      <w:r w:rsidR="007F0460">
        <w:t xml:space="preserve"> Slično kao i TensorFlow, može koristiti procesorsku snagu i snagu grafičkih kartica. </w:t>
      </w:r>
    </w:p>
    <w:p w14:paraId="00D5C62F" w14:textId="6F32BC99" w:rsidR="00FC6919" w:rsidRDefault="007F0460" w:rsidP="00F02F4A">
      <w:pPr>
        <w:pStyle w:val="Heading3"/>
      </w:pPr>
      <w:r>
        <w:t xml:space="preserve"> </w:t>
      </w:r>
      <w:bookmarkStart w:id="41" w:name="_Toc531952795"/>
      <w:proofErr w:type="spellStart"/>
      <w:r w:rsidRPr="0092753E">
        <w:t>Caffe</w:t>
      </w:r>
      <w:bookmarkEnd w:id="41"/>
      <w:proofErr w:type="spellEnd"/>
    </w:p>
    <w:p w14:paraId="087D7ED4" w14:textId="51D33D74" w:rsidR="00FC6919" w:rsidRDefault="00FC6919" w:rsidP="00FC6919">
      <w:pPr>
        <w:rPr>
          <w:shd w:val="clear" w:color="auto" w:fill="FFFFFF"/>
        </w:rPr>
      </w:pPr>
      <w:r>
        <w:rPr>
          <w:shd w:val="clear" w:color="auto" w:fill="FFFFFF"/>
        </w:rPr>
        <w:t xml:space="preserve">Službeno izdan 2017. godine, </w:t>
      </w:r>
      <w:proofErr w:type="spellStart"/>
      <w:r>
        <w:rPr>
          <w:shd w:val="clear" w:color="auto" w:fill="FFFFFF"/>
        </w:rPr>
        <w:t>Caffe</w:t>
      </w:r>
      <w:proofErr w:type="spellEnd"/>
      <w:r w:rsidR="00165030">
        <w:rPr>
          <w:shd w:val="clear" w:color="auto" w:fill="FFFFFF"/>
        </w:rPr>
        <w:t xml:space="preserve"> </w:t>
      </w:r>
      <w:r w:rsidR="008621DF" w:rsidRPr="008621DF">
        <w:rPr>
          <w:shd w:val="clear" w:color="auto" w:fill="FFFFFF"/>
        </w:rPr>
        <w:t>(</w:t>
      </w:r>
      <w:proofErr w:type="spellStart"/>
      <w:r w:rsidR="008621DF" w:rsidRPr="008621DF">
        <w:rPr>
          <w:shd w:val="clear" w:color="auto" w:fill="FFFFFF"/>
        </w:rPr>
        <w:t>Convolutional</w:t>
      </w:r>
      <w:proofErr w:type="spellEnd"/>
      <w:r w:rsidR="008621DF" w:rsidRPr="008621DF">
        <w:rPr>
          <w:shd w:val="clear" w:color="auto" w:fill="FFFFFF"/>
        </w:rPr>
        <w:t xml:space="preserve"> </w:t>
      </w:r>
      <w:proofErr w:type="spellStart"/>
      <w:r w:rsidR="008621DF" w:rsidRPr="008621DF">
        <w:rPr>
          <w:shd w:val="clear" w:color="auto" w:fill="FFFFFF"/>
        </w:rPr>
        <w:t>Architecture</w:t>
      </w:r>
      <w:proofErr w:type="spellEnd"/>
      <w:r w:rsidR="008621DF" w:rsidRPr="008621DF">
        <w:rPr>
          <w:shd w:val="clear" w:color="auto" w:fill="FFFFFF"/>
        </w:rPr>
        <w:t xml:space="preserve"> for </w:t>
      </w:r>
      <w:proofErr w:type="spellStart"/>
      <w:r w:rsidR="008621DF" w:rsidRPr="008621DF">
        <w:rPr>
          <w:shd w:val="clear" w:color="auto" w:fill="FFFFFF"/>
        </w:rPr>
        <w:t>Fast</w:t>
      </w:r>
      <w:proofErr w:type="spellEnd"/>
      <w:r w:rsidR="008621DF" w:rsidRPr="008621DF">
        <w:rPr>
          <w:shd w:val="clear" w:color="auto" w:fill="FFFFFF"/>
        </w:rPr>
        <w:t xml:space="preserve"> </w:t>
      </w:r>
      <w:proofErr w:type="spellStart"/>
      <w:r w:rsidR="008621DF" w:rsidRPr="008621DF">
        <w:rPr>
          <w:shd w:val="clear" w:color="auto" w:fill="FFFFFF"/>
        </w:rPr>
        <w:t>Feature</w:t>
      </w:r>
      <w:proofErr w:type="spellEnd"/>
      <w:r w:rsidR="008621DF" w:rsidRPr="008621DF">
        <w:rPr>
          <w:shd w:val="clear" w:color="auto" w:fill="FFFFFF"/>
        </w:rPr>
        <w:t xml:space="preserve"> </w:t>
      </w:r>
      <w:proofErr w:type="spellStart"/>
      <w:r w:rsidR="008621DF" w:rsidRPr="008621DF">
        <w:rPr>
          <w:shd w:val="clear" w:color="auto" w:fill="FFFFFF"/>
        </w:rPr>
        <w:t>Embedding</w:t>
      </w:r>
      <w:proofErr w:type="spellEnd"/>
      <w:r w:rsidR="008621DF" w:rsidRPr="008621DF">
        <w:rPr>
          <w:shd w:val="clear" w:color="auto" w:fill="FFFFFF"/>
        </w:rPr>
        <w:t>)</w:t>
      </w:r>
      <w:r>
        <w:rPr>
          <w:shd w:val="clear" w:color="auto" w:fill="FFFFFF"/>
        </w:rPr>
        <w:t xml:space="preserve"> je programski okvir za strojno učenje koji se fokusira na brzinu i modularnost. Kao i prijašnji algoritmi, također je otvorenog koda, napisan u C++ sa Python sučeljem. </w:t>
      </w:r>
      <w:proofErr w:type="spellStart"/>
      <w:r>
        <w:rPr>
          <w:shd w:val="clear" w:color="auto" w:fill="FFFFFF"/>
        </w:rPr>
        <w:t>Caffe</w:t>
      </w:r>
      <w:proofErr w:type="spellEnd"/>
      <w:r>
        <w:rPr>
          <w:shd w:val="clear" w:color="auto" w:fill="FFFFFF"/>
        </w:rPr>
        <w:t xml:space="preserve"> svoju popularnost najviše može zahvaliti zajednici koja</w:t>
      </w:r>
      <w:r w:rsidR="00D37D4F">
        <w:rPr>
          <w:shd w:val="clear" w:color="auto" w:fill="FFFFFF"/>
        </w:rPr>
        <w:t xml:space="preserve"> zajedno</w:t>
      </w:r>
      <w:r>
        <w:rPr>
          <w:shd w:val="clear" w:color="auto" w:fill="FFFFFF"/>
        </w:rPr>
        <w:t xml:space="preserve"> sa </w:t>
      </w:r>
      <w:r w:rsidRPr="00FC6919">
        <w:rPr>
          <w:shd w:val="clear" w:color="auto" w:fill="FFFFFF"/>
        </w:rPr>
        <w:t>Berkeley AI Research (BAIR)</w:t>
      </w:r>
      <w:r>
        <w:rPr>
          <w:shd w:val="clear" w:color="auto" w:fill="FFFFFF"/>
        </w:rPr>
        <w:t xml:space="preserve">, istraživačkim laboratorijem za umjetnu inteligenciju, koji je razvio </w:t>
      </w:r>
      <w:proofErr w:type="spellStart"/>
      <w:r w:rsidR="00D37D4F">
        <w:rPr>
          <w:shd w:val="clear" w:color="auto" w:fill="FFFFFF"/>
        </w:rPr>
        <w:t>Caffe</w:t>
      </w:r>
      <w:proofErr w:type="spellEnd"/>
      <w:r w:rsidR="00D37D4F">
        <w:rPr>
          <w:shd w:val="clear" w:color="auto" w:fill="FFFFFF"/>
        </w:rPr>
        <w:t>, i dalje razvija ovaj programski okvir.</w:t>
      </w:r>
    </w:p>
    <w:p w14:paraId="5414B3C3" w14:textId="799FE553" w:rsidR="00D37D4F" w:rsidRDefault="00D37D4F" w:rsidP="00FC6919">
      <w:pPr>
        <w:rPr>
          <w:shd w:val="clear" w:color="auto" w:fill="FFFFFF"/>
        </w:rPr>
      </w:pPr>
      <w:proofErr w:type="spellStart"/>
      <w:r>
        <w:rPr>
          <w:shd w:val="clear" w:color="auto" w:fill="FFFFFF"/>
        </w:rPr>
        <w:t>Caffe</w:t>
      </w:r>
      <w:proofErr w:type="spellEnd"/>
      <w:r>
        <w:rPr>
          <w:shd w:val="clear" w:color="auto" w:fill="FFFFFF"/>
        </w:rPr>
        <w:t xml:space="preserve"> se najviše koristi za klasifikaciju i segmentaciju slika, zvuka i ostalih multimedija. Na stranici </w:t>
      </w:r>
      <w:hyperlink r:id="rId19" w:history="1">
        <w:r w:rsidRPr="00B73E3E">
          <w:rPr>
            <w:rStyle w:val="Hyperlink"/>
            <w:shd w:val="clear" w:color="auto" w:fill="FFFFFF"/>
          </w:rPr>
          <w:t>http://demo.caffe.berkeleyvision.org/</w:t>
        </w:r>
      </w:hyperlink>
      <w:r>
        <w:rPr>
          <w:shd w:val="clear" w:color="auto" w:fill="FFFFFF"/>
        </w:rPr>
        <w:t xml:space="preserve"> postoji i demo projekt koji reprezentira mogućnost </w:t>
      </w:r>
      <w:proofErr w:type="spellStart"/>
      <w:r>
        <w:rPr>
          <w:shd w:val="clear" w:color="auto" w:fill="FFFFFF"/>
        </w:rPr>
        <w:t>Caffe</w:t>
      </w:r>
      <w:proofErr w:type="spellEnd"/>
      <w:r>
        <w:rPr>
          <w:shd w:val="clear" w:color="auto" w:fill="FFFFFF"/>
        </w:rPr>
        <w:t xml:space="preserve"> programskog okvira. </w:t>
      </w:r>
    </w:p>
    <w:p w14:paraId="062DAD32" w14:textId="221BDF35" w:rsidR="00D37D4F" w:rsidRDefault="00D37D4F" w:rsidP="00F02F4A">
      <w:pPr>
        <w:pStyle w:val="Heading3"/>
        <w:rPr>
          <w:shd w:val="clear" w:color="auto" w:fill="FFFFFF"/>
        </w:rPr>
      </w:pPr>
      <w:r>
        <w:rPr>
          <w:shd w:val="clear" w:color="auto" w:fill="FFFFFF"/>
        </w:rPr>
        <w:t xml:space="preserve"> </w:t>
      </w:r>
      <w:bookmarkStart w:id="42" w:name="_Toc531952796"/>
      <w:r>
        <w:rPr>
          <w:shd w:val="clear" w:color="auto" w:fill="FFFFFF"/>
        </w:rPr>
        <w:t>Usporedba biblioteka i programskih okvira</w:t>
      </w:r>
      <w:bookmarkEnd w:id="42"/>
    </w:p>
    <w:p w14:paraId="35B635DF" w14:textId="7A8F46C3" w:rsidR="00C03193" w:rsidRDefault="00C03193" w:rsidP="00FC6919">
      <w:r>
        <w:t>TensorFlow je daleko najpopularnij</w:t>
      </w:r>
      <w:r w:rsidR="00314A01">
        <w:t xml:space="preserve">a biblioteka od svih te ima najveću zajednicu. Zbog konstantnog razvijanja, TensorFlow ima budućnost ispred sebe i novi korisnici dolaze svakodnevno. Postoji i mnogo kvalitetne dokumentacije i literature. Jako je širok obujam problema koje TensorFlow može riješiti, te ima jako dobar vizualizacijski alat </w:t>
      </w:r>
      <w:proofErr w:type="spellStart"/>
      <w:r w:rsidR="00314A01">
        <w:t>TensorBoard</w:t>
      </w:r>
      <w:proofErr w:type="spellEnd"/>
      <w:r w:rsidR="00314A01">
        <w:t xml:space="preserve">. Također, dostupan je i na mobilnim uređajima te na Webu. </w:t>
      </w:r>
    </w:p>
    <w:p w14:paraId="3775F2BB" w14:textId="7CD962FD" w:rsidR="00C03193" w:rsidRDefault="00C03193" w:rsidP="00FC6919">
      <w:r>
        <w:t xml:space="preserve">Jednostavnost je glavna značajka </w:t>
      </w:r>
      <w:proofErr w:type="spellStart"/>
      <w:r>
        <w:t>Keras</w:t>
      </w:r>
      <w:proofErr w:type="spellEnd"/>
      <w:r>
        <w:t>-a. Postoji velika podrška zajednice i dostupno je mnogo gotovih rješenja. Zbog svoje jednostavnosti i sučelja idealan je za učenje i početnike u strojnom učenju. Loša stvar je to što ima slabu podršku za treninge velikih obujama koji se obavljaju na više računala</w:t>
      </w:r>
      <w:r w:rsidR="00F02F4A">
        <w:t>. Postoje i problemi u performansama u odnosu na TensorFlow.</w:t>
      </w:r>
    </w:p>
    <w:p w14:paraId="7674E06E" w14:textId="23B85D3C" w:rsidR="00314A01" w:rsidRDefault="00314A01" w:rsidP="00FC6919">
      <w:proofErr w:type="spellStart"/>
      <w:r>
        <w:lastRenderedPageBreak/>
        <w:t>Caffe</w:t>
      </w:r>
      <w:proofErr w:type="spellEnd"/>
      <w:r>
        <w:t xml:space="preserve"> je idealan za velike količine slikovnih podataka za slikovnu klasifikaciju</w:t>
      </w:r>
      <w:r w:rsidR="00F02F4A">
        <w:t>, gdje je još uvijek bolji od TensorFlow-a</w:t>
      </w:r>
      <w:r>
        <w:t xml:space="preserve">. </w:t>
      </w:r>
      <w:r w:rsidR="00F02F4A">
        <w:t>Također, postoji velik broj gotovih modela za računalnu viziju koje je moguće preuzeti i iskoristiti. Problemi nastaju kada treba dodati novi sloj u model, pošto je biblioteka napisana u C++, potrebno je mijenjati stvari. Isto tako, nije idealno za stvarni svijet pošto je još u razvijanju.</w:t>
      </w:r>
    </w:p>
    <w:p w14:paraId="710281CC" w14:textId="1952B0DB" w:rsidR="00F02F4A" w:rsidRDefault="00F02F4A" w:rsidP="00F02F4A">
      <w:pPr>
        <w:pStyle w:val="Heading3"/>
      </w:pPr>
      <w:r>
        <w:t xml:space="preserve"> </w:t>
      </w:r>
      <w:bookmarkStart w:id="43" w:name="_Toc531952797"/>
      <w:r w:rsidR="00FC5081">
        <w:t>Python</w:t>
      </w:r>
      <w:bookmarkEnd w:id="43"/>
    </w:p>
    <w:p w14:paraId="5F4E3BF8" w14:textId="6ACE26F0" w:rsidR="00742CD9" w:rsidRPr="00742CD9" w:rsidRDefault="003944AD" w:rsidP="00742CD9">
      <w:r>
        <w:t xml:space="preserve">Python je daleko najpopularniji programski jezik za strojno učenje. </w:t>
      </w:r>
    </w:p>
    <w:tbl>
      <w:tblPr>
        <w:tblStyle w:val="GridTable2-Accent5"/>
        <w:tblW w:w="9172" w:type="dxa"/>
        <w:tblLook w:val="04A0" w:firstRow="1" w:lastRow="0" w:firstColumn="1" w:lastColumn="0" w:noHBand="0" w:noVBand="1"/>
      </w:tblPr>
      <w:tblGrid>
        <w:gridCol w:w="1220"/>
        <w:gridCol w:w="1064"/>
        <w:gridCol w:w="1200"/>
        <w:gridCol w:w="1122"/>
        <w:gridCol w:w="1200"/>
        <w:gridCol w:w="1170"/>
        <w:gridCol w:w="1133"/>
        <w:gridCol w:w="1063"/>
      </w:tblGrid>
      <w:tr w:rsidR="003944AD" w14:paraId="715AAD80" w14:textId="77777777" w:rsidTr="00394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627C6DE" w14:textId="77777777" w:rsidR="003944AD" w:rsidRPr="00742CD9" w:rsidRDefault="003944AD" w:rsidP="00495BE3">
            <w:pPr>
              <w:ind w:firstLine="0"/>
              <w:jc w:val="center"/>
              <w:rPr>
                <w:sz w:val="18"/>
              </w:rPr>
            </w:pPr>
            <w:r w:rsidRPr="00742CD9">
              <w:rPr>
                <w:sz w:val="18"/>
              </w:rPr>
              <w:t>Programski jezik</w:t>
            </w:r>
          </w:p>
        </w:tc>
        <w:tc>
          <w:tcPr>
            <w:tcW w:w="1064" w:type="dxa"/>
          </w:tcPr>
          <w:p w14:paraId="3F04E573"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Brzina</w:t>
            </w:r>
          </w:p>
        </w:tc>
        <w:tc>
          <w:tcPr>
            <w:tcW w:w="1200" w:type="dxa"/>
          </w:tcPr>
          <w:p w14:paraId="39E34C76"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Efektivnost učenja</w:t>
            </w:r>
          </w:p>
        </w:tc>
        <w:tc>
          <w:tcPr>
            <w:tcW w:w="1122" w:type="dxa"/>
          </w:tcPr>
          <w:p w14:paraId="5FF922FB"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Podrška zajednice</w:t>
            </w:r>
          </w:p>
        </w:tc>
        <w:tc>
          <w:tcPr>
            <w:tcW w:w="1200" w:type="dxa"/>
          </w:tcPr>
          <w:p w14:paraId="73BFE866"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Efektivnost</w:t>
            </w:r>
          </w:p>
        </w:tc>
        <w:tc>
          <w:tcPr>
            <w:tcW w:w="1170" w:type="dxa"/>
          </w:tcPr>
          <w:p w14:paraId="24437C81" w14:textId="49918691"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3944AD">
              <w:rPr>
                <w:sz w:val="16"/>
              </w:rPr>
              <w:t>Spremnost za izdavanje</w:t>
            </w:r>
          </w:p>
        </w:tc>
        <w:tc>
          <w:tcPr>
            <w:tcW w:w="1133" w:type="dxa"/>
          </w:tcPr>
          <w:p w14:paraId="4C0C269F" w14:textId="77777777" w:rsidR="003944AD" w:rsidRPr="00742CD9"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rPr>
                <w:sz w:val="18"/>
              </w:rPr>
            </w:pPr>
            <w:r w:rsidRPr="00742CD9">
              <w:rPr>
                <w:sz w:val="18"/>
              </w:rPr>
              <w:t>Biblioteke</w:t>
            </w:r>
          </w:p>
        </w:tc>
        <w:tc>
          <w:tcPr>
            <w:tcW w:w="1063" w:type="dxa"/>
          </w:tcPr>
          <w:p w14:paraId="09327FBA" w14:textId="77777777" w:rsidR="003944AD" w:rsidRDefault="003944AD" w:rsidP="00495BE3">
            <w:pPr>
              <w:ind w:firstLine="0"/>
              <w:jc w:val="center"/>
              <w:cnfStyle w:val="100000000000" w:firstRow="1" w:lastRow="0" w:firstColumn="0" w:lastColumn="0" w:oddVBand="0" w:evenVBand="0" w:oddHBand="0" w:evenHBand="0" w:firstRowFirstColumn="0" w:firstRowLastColumn="0" w:lastRowFirstColumn="0" w:lastRowLastColumn="0"/>
            </w:pPr>
            <w:r w:rsidRPr="00742CD9">
              <w:rPr>
                <w:sz w:val="20"/>
              </w:rPr>
              <w:t>Suma</w:t>
            </w:r>
          </w:p>
        </w:tc>
      </w:tr>
      <w:tr w:rsidR="003944AD" w:rsidRPr="003944AD" w14:paraId="6169B43A" w14:textId="77777777" w:rsidTr="003944AD">
        <w:trPr>
          <w:cnfStyle w:val="000000100000" w:firstRow="0" w:lastRow="0" w:firstColumn="0" w:lastColumn="0" w:oddVBand="0" w:evenVBand="0" w:oddHBand="1" w:evenHBand="0" w:firstRowFirstColumn="0" w:firstRowLastColumn="0" w:lastRowFirstColumn="0" w:lastRowLastColumn="0"/>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3EBF0AC6" w14:textId="77777777" w:rsidR="003944AD" w:rsidRPr="003944AD" w:rsidRDefault="003944AD" w:rsidP="00495BE3">
            <w:pPr>
              <w:ind w:firstLine="0"/>
              <w:jc w:val="center"/>
              <w:rPr>
                <w:sz w:val="20"/>
              </w:rPr>
            </w:pPr>
            <w:r w:rsidRPr="003944AD">
              <w:rPr>
                <w:sz w:val="20"/>
              </w:rPr>
              <w:t>Python</w:t>
            </w:r>
          </w:p>
        </w:tc>
        <w:tc>
          <w:tcPr>
            <w:tcW w:w="1064" w:type="dxa"/>
          </w:tcPr>
          <w:p w14:paraId="420D30C3"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0F1472B9"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22" w:type="dxa"/>
          </w:tcPr>
          <w:p w14:paraId="1E81DA6E"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76A582C7"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70" w:type="dxa"/>
          </w:tcPr>
          <w:p w14:paraId="4696FDCF"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33" w:type="dxa"/>
          </w:tcPr>
          <w:p w14:paraId="2993CF3C"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063" w:type="dxa"/>
          </w:tcPr>
          <w:p w14:paraId="2681ECE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5</w:t>
            </w:r>
          </w:p>
        </w:tc>
      </w:tr>
      <w:tr w:rsidR="003944AD" w:rsidRPr="003944AD" w14:paraId="3405DF11" w14:textId="77777777" w:rsidTr="003944AD">
        <w:trPr>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2F340743" w14:textId="77777777" w:rsidR="003944AD" w:rsidRPr="003944AD" w:rsidRDefault="003944AD" w:rsidP="00495BE3">
            <w:pPr>
              <w:ind w:firstLine="0"/>
              <w:jc w:val="center"/>
              <w:rPr>
                <w:sz w:val="20"/>
              </w:rPr>
            </w:pPr>
            <w:r w:rsidRPr="003944AD">
              <w:rPr>
                <w:sz w:val="20"/>
              </w:rPr>
              <w:t>R</w:t>
            </w:r>
          </w:p>
        </w:tc>
        <w:tc>
          <w:tcPr>
            <w:tcW w:w="1064" w:type="dxa"/>
          </w:tcPr>
          <w:p w14:paraId="7A076848"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09389549"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22" w:type="dxa"/>
          </w:tcPr>
          <w:p w14:paraId="5AC3C033"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22B14496"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70" w:type="dxa"/>
          </w:tcPr>
          <w:p w14:paraId="05A10317"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33" w:type="dxa"/>
          </w:tcPr>
          <w:p w14:paraId="0D003F9B"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063" w:type="dxa"/>
          </w:tcPr>
          <w:p w14:paraId="5D94E444"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4</w:t>
            </w:r>
          </w:p>
        </w:tc>
      </w:tr>
      <w:tr w:rsidR="003944AD" w:rsidRPr="003944AD" w14:paraId="049BCC9E" w14:textId="77777777" w:rsidTr="003944AD">
        <w:trPr>
          <w:cnfStyle w:val="000000100000" w:firstRow="0" w:lastRow="0" w:firstColumn="0" w:lastColumn="0" w:oddVBand="0" w:evenVBand="0" w:oddHBand="1" w:evenHBand="0" w:firstRowFirstColumn="0" w:firstRowLastColumn="0" w:lastRowFirstColumn="0" w:lastRowLastColumn="0"/>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604B6B43" w14:textId="77777777" w:rsidR="003944AD" w:rsidRPr="003944AD" w:rsidRDefault="003944AD" w:rsidP="00495BE3">
            <w:pPr>
              <w:ind w:firstLine="0"/>
              <w:jc w:val="center"/>
              <w:rPr>
                <w:sz w:val="20"/>
              </w:rPr>
            </w:pPr>
            <w:proofErr w:type="spellStart"/>
            <w:r w:rsidRPr="003944AD">
              <w:rPr>
                <w:sz w:val="20"/>
              </w:rPr>
              <w:t>Octave</w:t>
            </w:r>
            <w:proofErr w:type="spellEnd"/>
          </w:p>
        </w:tc>
        <w:tc>
          <w:tcPr>
            <w:tcW w:w="1064" w:type="dxa"/>
          </w:tcPr>
          <w:p w14:paraId="485ECC3F"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77CE5DBB"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22" w:type="dxa"/>
          </w:tcPr>
          <w:p w14:paraId="42EECEC3"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200" w:type="dxa"/>
          </w:tcPr>
          <w:p w14:paraId="5E7EE42E"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70" w:type="dxa"/>
          </w:tcPr>
          <w:p w14:paraId="4504B4A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133" w:type="dxa"/>
          </w:tcPr>
          <w:p w14:paraId="6092E20D"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w:t>
            </w:r>
          </w:p>
        </w:tc>
        <w:tc>
          <w:tcPr>
            <w:tcW w:w="1063" w:type="dxa"/>
          </w:tcPr>
          <w:p w14:paraId="7DF6EAD4" w14:textId="77777777" w:rsidR="003944AD" w:rsidRPr="003944AD" w:rsidRDefault="003944AD" w:rsidP="00495BE3">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3944AD">
              <w:rPr>
                <w:sz w:val="20"/>
              </w:rPr>
              <w:t>3</w:t>
            </w:r>
          </w:p>
        </w:tc>
      </w:tr>
      <w:tr w:rsidR="003944AD" w:rsidRPr="003944AD" w14:paraId="0C0E430D" w14:textId="77777777" w:rsidTr="003944AD">
        <w:trPr>
          <w:cantSplit/>
          <w:trHeight w:hRule="exact" w:val="397"/>
        </w:trPr>
        <w:tc>
          <w:tcPr>
            <w:cnfStyle w:val="001000000000" w:firstRow="0" w:lastRow="0" w:firstColumn="1" w:lastColumn="0" w:oddVBand="0" w:evenVBand="0" w:oddHBand="0" w:evenHBand="0" w:firstRowFirstColumn="0" w:firstRowLastColumn="0" w:lastRowFirstColumn="0" w:lastRowLastColumn="0"/>
            <w:tcW w:w="1220" w:type="dxa"/>
          </w:tcPr>
          <w:p w14:paraId="680577C7" w14:textId="77777777" w:rsidR="003944AD" w:rsidRPr="003944AD" w:rsidRDefault="003944AD" w:rsidP="00495BE3">
            <w:pPr>
              <w:ind w:firstLine="0"/>
              <w:jc w:val="center"/>
              <w:rPr>
                <w:sz w:val="20"/>
              </w:rPr>
            </w:pPr>
            <w:proofErr w:type="spellStart"/>
            <w:r w:rsidRPr="003944AD">
              <w:rPr>
                <w:sz w:val="20"/>
              </w:rPr>
              <w:t>Matlab</w:t>
            </w:r>
            <w:proofErr w:type="spellEnd"/>
          </w:p>
        </w:tc>
        <w:tc>
          <w:tcPr>
            <w:tcW w:w="1064" w:type="dxa"/>
          </w:tcPr>
          <w:p w14:paraId="34D0F7D8"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4FC0D82F"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22" w:type="dxa"/>
          </w:tcPr>
          <w:p w14:paraId="34325E30"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200" w:type="dxa"/>
          </w:tcPr>
          <w:p w14:paraId="0B542C7C"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70" w:type="dxa"/>
          </w:tcPr>
          <w:p w14:paraId="373B4ABE"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133" w:type="dxa"/>
          </w:tcPr>
          <w:p w14:paraId="78AF2F9D" w14:textId="77777777" w:rsidR="003944AD" w:rsidRPr="003944AD" w:rsidRDefault="003944AD" w:rsidP="00495BE3">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w:t>
            </w:r>
          </w:p>
        </w:tc>
        <w:tc>
          <w:tcPr>
            <w:tcW w:w="1063" w:type="dxa"/>
          </w:tcPr>
          <w:p w14:paraId="73C29D02" w14:textId="77777777" w:rsidR="003944AD" w:rsidRPr="003944AD" w:rsidRDefault="003944AD" w:rsidP="003944AD">
            <w:pPr>
              <w:keepNext/>
              <w:ind w:firstLine="0"/>
              <w:jc w:val="center"/>
              <w:cnfStyle w:val="000000000000" w:firstRow="0" w:lastRow="0" w:firstColumn="0" w:lastColumn="0" w:oddVBand="0" w:evenVBand="0" w:oddHBand="0" w:evenHBand="0" w:firstRowFirstColumn="0" w:firstRowLastColumn="0" w:lastRowFirstColumn="0" w:lastRowLastColumn="0"/>
              <w:rPr>
                <w:sz w:val="20"/>
              </w:rPr>
            </w:pPr>
            <w:r w:rsidRPr="003944AD">
              <w:rPr>
                <w:sz w:val="20"/>
              </w:rPr>
              <w:t>3</w:t>
            </w:r>
          </w:p>
        </w:tc>
      </w:tr>
    </w:tbl>
    <w:p w14:paraId="5D2E52F5" w14:textId="496F34EB" w:rsidR="003944AD" w:rsidRDefault="003944AD" w:rsidP="003944AD">
      <w:pPr>
        <w:pStyle w:val="Caption"/>
        <w:jc w:val="center"/>
      </w:pPr>
      <w:r>
        <w:br/>
      </w:r>
      <w:bookmarkStart w:id="44" w:name="_Toc531889950"/>
      <w:r w:rsidRPr="003944AD">
        <w:rPr>
          <w:sz w:val="20"/>
        </w:rPr>
        <w:t xml:space="preserve">Tablica </w:t>
      </w:r>
      <w:r w:rsidRPr="003944AD">
        <w:rPr>
          <w:sz w:val="20"/>
        </w:rPr>
        <w:fldChar w:fldCharType="begin"/>
      </w:r>
      <w:r w:rsidRPr="003944AD">
        <w:rPr>
          <w:sz w:val="20"/>
        </w:rPr>
        <w:instrText xml:space="preserve"> SEQ Tablica \* ARABIC </w:instrText>
      </w:r>
      <w:r w:rsidRPr="003944AD">
        <w:rPr>
          <w:sz w:val="20"/>
        </w:rPr>
        <w:fldChar w:fldCharType="separate"/>
      </w:r>
      <w:r w:rsidRPr="003944AD">
        <w:rPr>
          <w:noProof/>
          <w:sz w:val="20"/>
        </w:rPr>
        <w:t>1</w:t>
      </w:r>
      <w:r w:rsidRPr="003944AD">
        <w:rPr>
          <w:sz w:val="20"/>
        </w:rPr>
        <w:fldChar w:fldCharType="end"/>
      </w:r>
      <w:r>
        <w:rPr>
          <w:sz w:val="20"/>
        </w:rPr>
        <w:t xml:space="preserve"> Usporedba programskih jezika</w:t>
      </w:r>
      <w:bookmarkEnd w:id="44"/>
    </w:p>
    <w:p w14:paraId="1DA8D127" w14:textId="29FF1FA8" w:rsidR="000A7D36" w:rsidRPr="00566241" w:rsidRDefault="000A7D36" w:rsidP="00742CD9">
      <w:pPr>
        <w:pStyle w:val="Caption"/>
      </w:pPr>
      <w:r>
        <w:br w:type="page"/>
      </w:r>
    </w:p>
    <w:p w14:paraId="28CF0BA6" w14:textId="69675EB3" w:rsidR="00EB6B32" w:rsidRDefault="00EB6B32" w:rsidP="00372E4D">
      <w:pPr>
        <w:pStyle w:val="Heading1"/>
      </w:pPr>
      <w:bookmarkStart w:id="45" w:name="_Toc531952798"/>
      <w:r>
        <w:lastRenderedPageBreak/>
        <w:t>Zaključak</w:t>
      </w:r>
      <w:bookmarkEnd w:id="45"/>
    </w:p>
    <w:p w14:paraId="04C908A4" w14:textId="7BFCFC5B" w:rsidR="00912A49" w:rsidRDefault="00912A49" w:rsidP="00EB6B32">
      <w:r>
        <w:t xml:space="preserve">Područje strojnog učenja je vrlo zanimljivo i još je uvijek u razvoju. Ne možemo ni zamisliti što se sve može napraviti sa strojnim učenjem, koliko se stvari može automatizirati. Tek se u zadnjih nekoliko godina tržište počelo zanimati za proizvode sa umjetnom inteligencijom i dan danas taj interes samo raste. Google i Microsoft ulažu ogromne resurse u umjetnu inteligenciju </w:t>
      </w:r>
      <w:r w:rsidR="00EF4186">
        <w:t>jer su uvidjeli potencijal tog područja.</w:t>
      </w:r>
    </w:p>
    <w:p w14:paraId="336A3568" w14:textId="7CC75EBB" w:rsidR="00EF4186" w:rsidRDefault="00EF4186" w:rsidP="00EB6B32">
      <w:r>
        <w:t>Rudarenjem podataka mogu se iz naočigled nasumičnih i nebitnih podataka izvući informacije</w:t>
      </w:r>
      <w:r w:rsidR="00F41267">
        <w:t xml:space="preserve"> ili iz hrpe podataka izvući neka informacija. U primjeru gore je pokazano kako je iz hrpe recenzija moguće izvući je li opće mišljenje dobro ili loše o određenoj marki automobila. Također je moguće, kasnije, pretražiti što se korisnicima ne sviđa te tako promijeniti te stvari u budućim verzijama automobila.</w:t>
      </w:r>
    </w:p>
    <w:p w14:paraId="078A2061" w14:textId="5DB80971" w:rsidR="00F41267" w:rsidRDefault="00F41267" w:rsidP="00EB6B32"/>
    <w:p w14:paraId="739FD069" w14:textId="2F951164" w:rsidR="00EB6B32" w:rsidRDefault="00EB6B32" w:rsidP="00EB6B32">
      <w:r>
        <w:br w:type="page"/>
      </w:r>
    </w:p>
    <w:p w14:paraId="2F95856C" w14:textId="15E0FEE8" w:rsidR="00230EB1" w:rsidRDefault="00230EB1" w:rsidP="00EF37DF">
      <w:pPr>
        <w:pStyle w:val="Heading1"/>
        <w:numPr>
          <w:ilvl w:val="0"/>
          <w:numId w:val="0"/>
        </w:numPr>
        <w:ind w:left="432"/>
      </w:pPr>
      <w:bookmarkStart w:id="46" w:name="_Toc531952799"/>
      <w:r>
        <w:lastRenderedPageBreak/>
        <w:t>Literatura</w:t>
      </w:r>
      <w:bookmarkEnd w:id="46"/>
    </w:p>
    <w:p w14:paraId="5F327CD2" w14:textId="20256681" w:rsidR="00230EB1" w:rsidRDefault="00230EB1" w:rsidP="00230EB1">
      <w:pPr>
        <w:ind w:firstLine="0"/>
      </w:pPr>
      <w:r>
        <w:t>Wikipedia</w:t>
      </w:r>
    </w:p>
    <w:p w14:paraId="6BADB8F2" w14:textId="0E16D5FD" w:rsidR="00230EB1" w:rsidRDefault="00913B93" w:rsidP="00674915">
      <w:pPr>
        <w:ind w:left="708" w:firstLine="0"/>
        <w:jc w:val="left"/>
      </w:pPr>
      <w:hyperlink r:id="rId20" w:history="1">
        <w:r w:rsidR="00230EB1" w:rsidRPr="00207108">
          <w:rPr>
            <w:rStyle w:val="Hyperlink"/>
          </w:rPr>
          <w:t>https://hr.wikipedia.org/wiki/Strojevi</w:t>
        </w:r>
      </w:hyperlink>
      <w:r w:rsidR="00674915">
        <w:rPr>
          <w:rStyle w:val="Hyperlink"/>
        </w:rPr>
        <w:t xml:space="preserve"> </w:t>
      </w:r>
      <w:r w:rsidR="00674915" w:rsidRPr="00FD7952">
        <w:t>(30.6.2018.)</w:t>
      </w:r>
      <w:r w:rsidR="00230EB1">
        <w:rPr>
          <w:rStyle w:val="Hyperlink"/>
        </w:rPr>
        <w:br/>
      </w:r>
      <w:hyperlink r:id="rId21" w:history="1">
        <w:r w:rsidR="00230EB1" w:rsidRPr="00207108">
          <w:rPr>
            <w:rStyle w:val="Hyperlink"/>
            <w:lang w:val="en-US"/>
          </w:rPr>
          <w:t>https://hr.wikipedia.org/wiki/Inteligencija</w:t>
        </w:r>
      </w:hyperlink>
      <w:r w:rsidR="00674915">
        <w:rPr>
          <w:rStyle w:val="Hyperlink"/>
          <w:lang w:val="en-US"/>
        </w:rPr>
        <w:t xml:space="preserve"> </w:t>
      </w:r>
      <w:r w:rsidR="00674915">
        <w:rPr>
          <w:lang w:val="en-US"/>
        </w:rPr>
        <w:t>(30.6.2018.)</w:t>
      </w:r>
      <w:r w:rsidR="00230EB1">
        <w:rPr>
          <w:rStyle w:val="Hyperlink"/>
          <w:lang w:val="en-US"/>
        </w:rPr>
        <w:br/>
      </w:r>
      <w:hyperlink r:id="rId22" w:history="1">
        <w:r w:rsidR="00230EB1" w:rsidRPr="00873BB3">
          <w:rPr>
            <w:rStyle w:val="Hyperlink"/>
            <w:lang w:val="en-US"/>
          </w:rPr>
          <w:t>https://hr.wikipedia.org/wiki/Umjetna_inteligencija</w:t>
        </w:r>
      </w:hyperlink>
      <w:r w:rsidR="00674915">
        <w:rPr>
          <w:rStyle w:val="Hyperlink"/>
          <w:lang w:val="en-US"/>
        </w:rPr>
        <w:t xml:space="preserve"> </w:t>
      </w:r>
      <w:r w:rsidR="00674915">
        <w:rPr>
          <w:lang w:val="en-US"/>
        </w:rPr>
        <w:t>(30.6.2018.)</w:t>
      </w:r>
      <w:r w:rsidR="00230EB1">
        <w:rPr>
          <w:rStyle w:val="Hyperlink"/>
          <w:lang w:val="en-US"/>
        </w:rPr>
        <w:br/>
      </w:r>
      <w:hyperlink r:id="rId23" w:history="1">
        <w:r w:rsidR="00230EB1" w:rsidRPr="00467053">
          <w:rPr>
            <w:rStyle w:val="Hyperlink"/>
          </w:rPr>
          <w:t>https://en.wikipedia.org/wiki/Machine_learning</w:t>
        </w:r>
      </w:hyperlink>
      <w:r w:rsidR="00674915">
        <w:t xml:space="preserve"> </w:t>
      </w:r>
      <w:r w:rsidR="00674915" w:rsidRPr="00FD7952">
        <w:t>(1.7.2018.)</w:t>
      </w:r>
      <w:r w:rsidR="00536EDE" w:rsidRPr="00FD7952">
        <w:br/>
      </w:r>
      <w:hyperlink r:id="rId24" w:history="1">
        <w:r w:rsidR="00536EDE" w:rsidRPr="00FD7952">
          <w:rPr>
            <w:rStyle w:val="Hyperlink"/>
          </w:rPr>
          <w:t>https://hr.wikipedia.org/wiki/Rudarenje_podataka</w:t>
        </w:r>
      </w:hyperlink>
      <w:r w:rsidR="00536EDE" w:rsidRPr="00FD7952">
        <w:t xml:space="preserve"> (1.7.2018.)</w:t>
      </w:r>
      <w:r w:rsidR="001063CE" w:rsidRPr="00FD7952">
        <w:br/>
      </w:r>
      <w:hyperlink r:id="rId25" w:history="1">
        <w:r w:rsidR="001063CE" w:rsidRPr="004A741B">
          <w:rPr>
            <w:rStyle w:val="Hyperlink"/>
          </w:rPr>
          <w:t>https://en.wikipedia.org/wiki/Bayesian_network</w:t>
        </w:r>
      </w:hyperlink>
      <w:r w:rsidR="001063CE">
        <w:t xml:space="preserve"> (1.7.2018.)</w:t>
      </w:r>
      <w:r w:rsidR="002A1E5A">
        <w:br/>
      </w:r>
      <w:hyperlink r:id="rId26" w:history="1">
        <w:r w:rsidR="002A1E5A" w:rsidRPr="00FD7952">
          <w:rPr>
            <w:rStyle w:val="Hyperlink"/>
          </w:rPr>
          <w:t>https://en.wikipedia.org/wiki/Directed_acyclic_graph</w:t>
        </w:r>
      </w:hyperlink>
      <w:r w:rsidR="002A1E5A" w:rsidRPr="00FD7952">
        <w:t xml:space="preserve"> (2.7.2018.)</w:t>
      </w:r>
    </w:p>
    <w:p w14:paraId="63D99199" w14:textId="6888232B" w:rsidR="00230EB1" w:rsidRDefault="00230EB1" w:rsidP="00230EB1">
      <w:pPr>
        <w:ind w:firstLine="0"/>
      </w:pPr>
      <w:r>
        <w:t>Knjige</w:t>
      </w:r>
    </w:p>
    <w:p w14:paraId="49BA15A4" w14:textId="49A4BEEA" w:rsidR="00230EB1" w:rsidRDefault="00230EB1" w:rsidP="00230EB1">
      <w:pPr>
        <w:ind w:firstLine="0"/>
      </w:pPr>
      <w:r>
        <w:tab/>
        <w:t xml:space="preserve">Data </w:t>
      </w:r>
      <w:proofErr w:type="spellStart"/>
      <w:r>
        <w:t>Mining</w:t>
      </w:r>
      <w:proofErr w:type="spellEnd"/>
      <w:r>
        <w:t xml:space="preserve">, Third </w:t>
      </w:r>
      <w:proofErr w:type="spellStart"/>
      <w:r>
        <w:t>Edition</w:t>
      </w:r>
      <w:proofErr w:type="spellEnd"/>
      <w:r>
        <w:t xml:space="preserve">, Ian H. </w:t>
      </w:r>
      <w:proofErr w:type="spellStart"/>
      <w:r>
        <w:t>Witten</w:t>
      </w:r>
      <w:proofErr w:type="spellEnd"/>
      <w:r>
        <w:t xml:space="preserve">, </w:t>
      </w:r>
      <w:proofErr w:type="spellStart"/>
      <w:r>
        <w:t>Eibe</w:t>
      </w:r>
      <w:proofErr w:type="spellEnd"/>
      <w:r>
        <w:t xml:space="preserve"> Frank, </w:t>
      </w:r>
      <w:proofErr w:type="spellStart"/>
      <w:r>
        <w:t>Mark</w:t>
      </w:r>
      <w:proofErr w:type="spellEnd"/>
      <w:r>
        <w:t xml:space="preserve"> A. Hall, 2011.</w:t>
      </w:r>
    </w:p>
    <w:p w14:paraId="503CEF1F" w14:textId="3AD4DA40" w:rsidR="00B606E9" w:rsidRDefault="00B606E9" w:rsidP="00230EB1">
      <w:pPr>
        <w:ind w:firstLine="0"/>
      </w:pPr>
      <w:r>
        <w:t>Publikacije</w:t>
      </w:r>
    </w:p>
    <w:p w14:paraId="12C5A9C3" w14:textId="0200E114" w:rsidR="00372E4D" w:rsidRPr="00C73C53" w:rsidRDefault="00B606E9" w:rsidP="00B606E9">
      <w:pPr>
        <w:ind w:firstLine="0"/>
        <w:jc w:val="left"/>
      </w:pPr>
      <w:r>
        <w:tab/>
      </w:r>
      <w:r w:rsidRPr="00B606E9">
        <w:t xml:space="preserve">Open </w:t>
      </w:r>
      <w:proofErr w:type="spellStart"/>
      <w:r w:rsidRPr="00B606E9">
        <w:t>Source</w:t>
      </w:r>
      <w:proofErr w:type="spellEnd"/>
      <w:r w:rsidRPr="00B606E9">
        <w:t xml:space="preserve"> Data </w:t>
      </w:r>
      <w:proofErr w:type="spellStart"/>
      <w:r w:rsidRPr="00B606E9">
        <w:t>Mining</w:t>
      </w:r>
      <w:proofErr w:type="spellEnd"/>
      <w:r w:rsidRPr="00B606E9">
        <w:t xml:space="preserve"> </w:t>
      </w:r>
      <w:proofErr w:type="spellStart"/>
      <w:r w:rsidRPr="00B606E9">
        <w:t>Programs</w:t>
      </w:r>
      <w:proofErr w:type="spellEnd"/>
      <w:r w:rsidRPr="00B606E9">
        <w:t xml:space="preserve">: A </w:t>
      </w:r>
      <w:proofErr w:type="spellStart"/>
      <w:r w:rsidRPr="00B606E9">
        <w:t>Case</w:t>
      </w:r>
      <w:proofErr w:type="spellEnd"/>
      <w:r w:rsidRPr="00B606E9">
        <w:t xml:space="preserve"> </w:t>
      </w:r>
      <w:proofErr w:type="spellStart"/>
      <w:r w:rsidRPr="00B606E9">
        <w:t>Study</w:t>
      </w:r>
      <w:proofErr w:type="spellEnd"/>
      <w:r w:rsidRPr="00B606E9">
        <w:t xml:space="preserve"> on</w:t>
      </w:r>
      <w:r>
        <w:t xml:space="preserve"> </w:t>
      </w:r>
      <w:r w:rsidRPr="00B606E9">
        <w:t>R</w:t>
      </w:r>
      <w:r>
        <w:t xml:space="preserve">, </w:t>
      </w:r>
      <w:proofErr w:type="spellStart"/>
      <w:r w:rsidRPr="00B606E9">
        <w:t>Muhammet</w:t>
      </w:r>
      <w:proofErr w:type="spellEnd"/>
      <w:r w:rsidRPr="00B606E9">
        <w:t xml:space="preserve"> </w:t>
      </w:r>
      <w:proofErr w:type="spellStart"/>
      <w:r w:rsidRPr="00B606E9">
        <w:t>Sinan</w:t>
      </w:r>
      <w:proofErr w:type="spellEnd"/>
      <w:r w:rsidRPr="00B606E9">
        <w:t xml:space="preserve"> </w:t>
      </w:r>
      <w:proofErr w:type="spellStart"/>
      <w:r w:rsidRPr="00B606E9">
        <w:t>Başarslan</w:t>
      </w:r>
      <w:proofErr w:type="spellEnd"/>
      <w:r w:rsidRPr="00B606E9">
        <w:t xml:space="preserve">, </w:t>
      </w:r>
      <w:proofErr w:type="spellStart"/>
      <w:r w:rsidRPr="00B606E9">
        <w:t>Fatih</w:t>
      </w:r>
      <w:proofErr w:type="spellEnd"/>
      <w:r w:rsidRPr="00B606E9">
        <w:t xml:space="preserve"> </w:t>
      </w:r>
      <w:proofErr w:type="spellStart"/>
      <w:r w:rsidRPr="00B606E9">
        <w:t>Kayaalp</w:t>
      </w:r>
      <w:proofErr w:type="spellEnd"/>
      <w:r>
        <w:t xml:space="preserve">, Travanj 2018. </w:t>
      </w:r>
      <w:hyperlink r:id="rId27" w:history="1">
        <w:r w:rsidRPr="00C05307">
          <w:rPr>
            <w:rStyle w:val="Hyperlink"/>
          </w:rPr>
          <w:t>https://www.researchgate.net/publication/324171539_Open_Source_Data_Mining_Programs_A_Case_S</w:t>
        </w:r>
        <w:r w:rsidRPr="00C05307">
          <w:rPr>
            <w:rStyle w:val="Hyperlink"/>
          </w:rPr>
          <w:t>t</w:t>
        </w:r>
        <w:r w:rsidRPr="00C05307">
          <w:rPr>
            <w:rStyle w:val="Hyperlink"/>
          </w:rPr>
          <w:t>udy_on_R?_sg=49cI76DL-njcKRzeuSIO-WchrxLa9Kx-d2aJ6BubXKRnJFiuEShWwIOoPVVEq7DTEyEDF62dsg</w:t>
        </w:r>
      </w:hyperlink>
      <w:r>
        <w:t xml:space="preserve"> </w:t>
      </w:r>
      <w:bookmarkEnd w:id="0"/>
    </w:p>
    <w:sectPr w:rsidR="00372E4D" w:rsidRPr="00C73C53" w:rsidSect="00803CF5">
      <w:footerReference w:type="default" r:id="rId2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1B9D3" w14:textId="77777777" w:rsidR="00937331" w:rsidRDefault="00937331" w:rsidP="00400DF3">
      <w:pPr>
        <w:spacing w:after="0" w:line="240" w:lineRule="auto"/>
      </w:pPr>
      <w:r>
        <w:separator/>
      </w:r>
    </w:p>
  </w:endnote>
  <w:endnote w:type="continuationSeparator" w:id="0">
    <w:p w14:paraId="744BF61D" w14:textId="77777777" w:rsidR="00937331" w:rsidRDefault="00937331" w:rsidP="0040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588750"/>
      <w:docPartObj>
        <w:docPartGallery w:val="Page Numbers (Bottom of Page)"/>
        <w:docPartUnique/>
      </w:docPartObj>
    </w:sdtPr>
    <w:sdtContent>
      <w:p w14:paraId="2990A5F7" w14:textId="697C33B4" w:rsidR="00913B93" w:rsidRDefault="00913B93">
        <w:pPr>
          <w:pStyle w:val="Footer"/>
          <w:jc w:val="right"/>
        </w:pPr>
        <w:r>
          <w:fldChar w:fldCharType="begin"/>
        </w:r>
        <w:r>
          <w:instrText>PAGE   \* MERGEFORMAT</w:instrText>
        </w:r>
        <w:r>
          <w:fldChar w:fldCharType="separate"/>
        </w:r>
        <w:r>
          <w:t>2</w:t>
        </w:r>
        <w:r>
          <w:fldChar w:fldCharType="end"/>
        </w:r>
      </w:p>
    </w:sdtContent>
  </w:sdt>
  <w:p w14:paraId="52EA00B9" w14:textId="77777777" w:rsidR="00913B93" w:rsidRDefault="00913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E7858" w14:textId="77777777" w:rsidR="00937331" w:rsidRDefault="00937331" w:rsidP="00400DF3">
      <w:pPr>
        <w:spacing w:after="0" w:line="240" w:lineRule="auto"/>
      </w:pPr>
      <w:r>
        <w:separator/>
      </w:r>
    </w:p>
  </w:footnote>
  <w:footnote w:type="continuationSeparator" w:id="0">
    <w:p w14:paraId="120DB944" w14:textId="77777777" w:rsidR="00937331" w:rsidRDefault="00937331" w:rsidP="00400DF3">
      <w:pPr>
        <w:spacing w:after="0" w:line="240" w:lineRule="auto"/>
      </w:pPr>
      <w:r>
        <w:continuationSeparator/>
      </w:r>
    </w:p>
  </w:footnote>
  <w:footnote w:id="1">
    <w:p w14:paraId="34C1001C" w14:textId="77777777" w:rsidR="00913B93" w:rsidRPr="00536EDE" w:rsidRDefault="00913B93" w:rsidP="00BC01B7">
      <w:pPr>
        <w:pStyle w:val="FootnoteText"/>
        <w:rPr>
          <w:lang w:val="en-US"/>
        </w:rPr>
      </w:pPr>
      <w:r>
        <w:rPr>
          <w:rStyle w:val="FootnoteReference"/>
        </w:rPr>
        <w:footnoteRef/>
      </w:r>
      <w:r>
        <w:t xml:space="preserve"> </w:t>
      </w:r>
      <w:proofErr w:type="spellStart"/>
      <w:r>
        <w:rPr>
          <w:lang w:val="en-US"/>
        </w:rPr>
        <w:t>Enciclopedia</w:t>
      </w:r>
      <w:proofErr w:type="spellEnd"/>
      <w:r>
        <w:rPr>
          <w:lang w:val="en-US"/>
        </w:rPr>
        <w:t xml:space="preserve"> Britannica, </w:t>
      </w:r>
      <w:hyperlink r:id="rId1" w:history="1">
        <w:r w:rsidRPr="00C05307">
          <w:rPr>
            <w:rStyle w:val="Hyperlink"/>
            <w:lang w:val="en-US"/>
          </w:rPr>
          <w:t>https://www.britannica.com/technology/data-mining</w:t>
        </w:r>
      </w:hyperlink>
      <w:r>
        <w:rPr>
          <w:lang w:val="en-US"/>
        </w:rPr>
        <w:t xml:space="preserve"> (1.7.2018.)</w:t>
      </w:r>
    </w:p>
  </w:footnote>
  <w:footnote w:id="2">
    <w:p w14:paraId="6B2E1467" w14:textId="77777777" w:rsidR="00913B93" w:rsidRPr="001063CE" w:rsidRDefault="00913B93" w:rsidP="00BC01B7">
      <w:pPr>
        <w:pStyle w:val="FootnoteText"/>
        <w:rPr>
          <w:lang w:val="en-US"/>
        </w:rPr>
      </w:pPr>
      <w:r>
        <w:rPr>
          <w:rStyle w:val="FootnoteReference"/>
        </w:rPr>
        <w:footnoteRef/>
      </w:r>
      <w:r>
        <w:t xml:space="preserve"> </w:t>
      </w:r>
      <w:r>
        <w:rPr>
          <w:lang w:val="en-US"/>
        </w:rPr>
        <w:t xml:space="preserve">Wikipedia, </w:t>
      </w:r>
      <w:hyperlink r:id="rId2" w:history="1">
        <w:r w:rsidRPr="004A741B">
          <w:rPr>
            <w:rStyle w:val="Hyperlink"/>
            <w:lang w:val="en-US"/>
          </w:rPr>
          <w:t>https://en.wikipedia.org/wiki/Bayesian_network</w:t>
        </w:r>
      </w:hyperlink>
      <w:r>
        <w:rPr>
          <w:lang w:val="en-US"/>
        </w:rPr>
        <w:t xml:space="preserve"> (1.7.2018.)</w:t>
      </w:r>
    </w:p>
  </w:footnote>
  <w:footnote w:id="3">
    <w:p w14:paraId="61D19247" w14:textId="77777777" w:rsidR="00913B93" w:rsidRPr="001063CE" w:rsidRDefault="00913B93" w:rsidP="00BC01B7">
      <w:pPr>
        <w:pStyle w:val="FootnoteText"/>
        <w:rPr>
          <w:lang w:val="en-US"/>
        </w:rPr>
      </w:pPr>
      <w:r>
        <w:rPr>
          <w:rStyle w:val="FootnoteReference"/>
        </w:rPr>
        <w:footnoteRef/>
      </w:r>
      <w:r>
        <w:t xml:space="preserve"> </w:t>
      </w:r>
      <w:r>
        <w:rPr>
          <w:lang w:val="en-US"/>
        </w:rPr>
        <w:t xml:space="preserve">Wikipedia, </w:t>
      </w:r>
      <w:hyperlink r:id="rId3" w:history="1">
        <w:r w:rsidRPr="004A741B">
          <w:rPr>
            <w:rStyle w:val="Hyperlink"/>
            <w:lang w:val="en-US"/>
          </w:rPr>
          <w:t>https://en.wikipedia.org/wiki/Directed_acyclic_graph</w:t>
        </w:r>
      </w:hyperlink>
      <w:r>
        <w:rPr>
          <w:lang w:val="en-US"/>
        </w:rPr>
        <w:t xml:space="preserve"> (2.7.2018.)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3A2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B15834"/>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E8F4350"/>
    <w:multiLevelType w:val="multilevel"/>
    <w:tmpl w:val="F5BEFA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A74ABD"/>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EB0E92"/>
    <w:multiLevelType w:val="hybridMultilevel"/>
    <w:tmpl w:val="77FA1A5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70F5CC6"/>
    <w:multiLevelType w:val="hybridMultilevel"/>
    <w:tmpl w:val="C158F812"/>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6" w15:restartNumberingAfterBreak="0">
    <w:nsid w:val="18C26EB9"/>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18F80B8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A956D2"/>
    <w:multiLevelType w:val="hybridMultilevel"/>
    <w:tmpl w:val="D73211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C33123A"/>
    <w:multiLevelType w:val="hybridMultilevel"/>
    <w:tmpl w:val="E070E08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0" w15:restartNumberingAfterBreak="0">
    <w:nsid w:val="1C72666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696C67"/>
    <w:multiLevelType w:val="hybridMultilevel"/>
    <w:tmpl w:val="DA78E96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2" w15:restartNumberingAfterBreak="0">
    <w:nsid w:val="28487AF3"/>
    <w:multiLevelType w:val="multilevel"/>
    <w:tmpl w:val="A2D8DE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8AE58C1"/>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C7907"/>
    <w:multiLevelType w:val="hybridMultilevel"/>
    <w:tmpl w:val="B538B2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2B983315"/>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AD259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277A56"/>
    <w:multiLevelType w:val="hybridMultilevel"/>
    <w:tmpl w:val="1CE4CF9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8" w15:restartNumberingAfterBreak="0">
    <w:nsid w:val="360C28FD"/>
    <w:multiLevelType w:val="hybridMultilevel"/>
    <w:tmpl w:val="78F25D9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9" w15:restartNumberingAfterBreak="0">
    <w:nsid w:val="38B546F0"/>
    <w:multiLevelType w:val="multilevel"/>
    <w:tmpl w:val="A2D8DE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9780169"/>
    <w:multiLevelType w:val="hybridMultilevel"/>
    <w:tmpl w:val="8A08F4F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1" w15:restartNumberingAfterBreak="0">
    <w:nsid w:val="3C31741D"/>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C734CD1"/>
    <w:multiLevelType w:val="hybridMultilevel"/>
    <w:tmpl w:val="5DC6E90E"/>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15:restartNumberingAfterBreak="0">
    <w:nsid w:val="3DFA4EA3"/>
    <w:multiLevelType w:val="hybridMultilevel"/>
    <w:tmpl w:val="FCDE89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417E4183"/>
    <w:multiLevelType w:val="hybridMultilevel"/>
    <w:tmpl w:val="DF44DDB6"/>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25" w15:restartNumberingAfterBreak="0">
    <w:nsid w:val="43234EE5"/>
    <w:multiLevelType w:val="hybridMultilevel"/>
    <w:tmpl w:val="FF2E442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6" w15:restartNumberingAfterBreak="0">
    <w:nsid w:val="435C699F"/>
    <w:multiLevelType w:val="multilevel"/>
    <w:tmpl w:val="8CB0E548"/>
    <w:numStyleLink w:val="Style1"/>
  </w:abstractNum>
  <w:abstractNum w:abstractNumId="27" w15:restartNumberingAfterBreak="0">
    <w:nsid w:val="47AD7402"/>
    <w:multiLevelType w:val="hybridMultilevel"/>
    <w:tmpl w:val="94586EAE"/>
    <w:lvl w:ilvl="0" w:tplc="041A0001">
      <w:start w:val="1"/>
      <w:numFmt w:val="bullet"/>
      <w:lvlText w:val=""/>
      <w:lvlJc w:val="left"/>
      <w:pPr>
        <w:ind w:left="1500" w:hanging="360"/>
      </w:pPr>
      <w:rPr>
        <w:rFonts w:ascii="Symbol" w:hAnsi="Symbol" w:hint="default"/>
      </w:rPr>
    </w:lvl>
    <w:lvl w:ilvl="1" w:tplc="041A0003" w:tentative="1">
      <w:start w:val="1"/>
      <w:numFmt w:val="bullet"/>
      <w:lvlText w:val="o"/>
      <w:lvlJc w:val="left"/>
      <w:pPr>
        <w:ind w:left="2220" w:hanging="360"/>
      </w:pPr>
      <w:rPr>
        <w:rFonts w:ascii="Courier New" w:hAnsi="Courier New" w:cs="Courier New" w:hint="default"/>
      </w:rPr>
    </w:lvl>
    <w:lvl w:ilvl="2" w:tplc="041A0005" w:tentative="1">
      <w:start w:val="1"/>
      <w:numFmt w:val="bullet"/>
      <w:lvlText w:val=""/>
      <w:lvlJc w:val="left"/>
      <w:pPr>
        <w:ind w:left="2940" w:hanging="360"/>
      </w:pPr>
      <w:rPr>
        <w:rFonts w:ascii="Wingdings" w:hAnsi="Wingdings" w:hint="default"/>
      </w:rPr>
    </w:lvl>
    <w:lvl w:ilvl="3" w:tplc="041A0001" w:tentative="1">
      <w:start w:val="1"/>
      <w:numFmt w:val="bullet"/>
      <w:lvlText w:val=""/>
      <w:lvlJc w:val="left"/>
      <w:pPr>
        <w:ind w:left="3660" w:hanging="360"/>
      </w:pPr>
      <w:rPr>
        <w:rFonts w:ascii="Symbol" w:hAnsi="Symbol" w:hint="default"/>
      </w:rPr>
    </w:lvl>
    <w:lvl w:ilvl="4" w:tplc="041A0003" w:tentative="1">
      <w:start w:val="1"/>
      <w:numFmt w:val="bullet"/>
      <w:lvlText w:val="o"/>
      <w:lvlJc w:val="left"/>
      <w:pPr>
        <w:ind w:left="4380" w:hanging="360"/>
      </w:pPr>
      <w:rPr>
        <w:rFonts w:ascii="Courier New" w:hAnsi="Courier New" w:cs="Courier New" w:hint="default"/>
      </w:rPr>
    </w:lvl>
    <w:lvl w:ilvl="5" w:tplc="041A0005" w:tentative="1">
      <w:start w:val="1"/>
      <w:numFmt w:val="bullet"/>
      <w:lvlText w:val=""/>
      <w:lvlJc w:val="left"/>
      <w:pPr>
        <w:ind w:left="5100" w:hanging="360"/>
      </w:pPr>
      <w:rPr>
        <w:rFonts w:ascii="Wingdings" w:hAnsi="Wingdings" w:hint="default"/>
      </w:rPr>
    </w:lvl>
    <w:lvl w:ilvl="6" w:tplc="041A0001" w:tentative="1">
      <w:start w:val="1"/>
      <w:numFmt w:val="bullet"/>
      <w:lvlText w:val=""/>
      <w:lvlJc w:val="left"/>
      <w:pPr>
        <w:ind w:left="5820" w:hanging="360"/>
      </w:pPr>
      <w:rPr>
        <w:rFonts w:ascii="Symbol" w:hAnsi="Symbol" w:hint="default"/>
      </w:rPr>
    </w:lvl>
    <w:lvl w:ilvl="7" w:tplc="041A0003" w:tentative="1">
      <w:start w:val="1"/>
      <w:numFmt w:val="bullet"/>
      <w:lvlText w:val="o"/>
      <w:lvlJc w:val="left"/>
      <w:pPr>
        <w:ind w:left="6540" w:hanging="360"/>
      </w:pPr>
      <w:rPr>
        <w:rFonts w:ascii="Courier New" w:hAnsi="Courier New" w:cs="Courier New" w:hint="default"/>
      </w:rPr>
    </w:lvl>
    <w:lvl w:ilvl="8" w:tplc="041A0005" w:tentative="1">
      <w:start w:val="1"/>
      <w:numFmt w:val="bullet"/>
      <w:lvlText w:val=""/>
      <w:lvlJc w:val="left"/>
      <w:pPr>
        <w:ind w:left="7260" w:hanging="360"/>
      </w:pPr>
      <w:rPr>
        <w:rFonts w:ascii="Wingdings" w:hAnsi="Wingdings" w:hint="default"/>
      </w:rPr>
    </w:lvl>
  </w:abstractNum>
  <w:abstractNum w:abstractNumId="28" w15:restartNumberingAfterBreak="0">
    <w:nsid w:val="47BB0AA9"/>
    <w:multiLevelType w:val="hybridMultilevel"/>
    <w:tmpl w:val="56A0BDD6"/>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9" w15:restartNumberingAfterBreak="0">
    <w:nsid w:val="4E1D7B67"/>
    <w:multiLevelType w:val="hybridMultilevel"/>
    <w:tmpl w:val="EB98EE7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0" w15:restartNumberingAfterBreak="0">
    <w:nsid w:val="54D4020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781144"/>
    <w:multiLevelType w:val="hybridMultilevel"/>
    <w:tmpl w:val="37680F5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2" w15:restartNumberingAfterBreak="0">
    <w:nsid w:val="57BD2703"/>
    <w:multiLevelType w:val="multilevel"/>
    <w:tmpl w:val="B4BC449C"/>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E84342E"/>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EE672E"/>
    <w:multiLevelType w:val="hybridMultilevel"/>
    <w:tmpl w:val="2D5A498A"/>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35" w15:restartNumberingAfterBreak="0">
    <w:nsid w:val="636859D5"/>
    <w:multiLevelType w:val="hybridMultilevel"/>
    <w:tmpl w:val="FB1AA792"/>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36" w15:restartNumberingAfterBreak="0">
    <w:nsid w:val="64500E74"/>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573943"/>
    <w:multiLevelType w:val="hybridMultilevel"/>
    <w:tmpl w:val="1A962BEC"/>
    <w:lvl w:ilvl="0" w:tplc="3B1877B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911114C"/>
    <w:multiLevelType w:val="multilevel"/>
    <w:tmpl w:val="8CB0E548"/>
    <w:styleLink w:val="Style1"/>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9" w15:restartNumberingAfterBreak="0">
    <w:nsid w:val="6AFE50DC"/>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7C19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B522BD"/>
    <w:multiLevelType w:val="multilevel"/>
    <w:tmpl w:val="6BCE54BE"/>
    <w:lvl w:ilvl="0">
      <w:start w:val="3"/>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42" w15:restartNumberingAfterBreak="0">
    <w:nsid w:val="6D3A2660"/>
    <w:multiLevelType w:val="multilevel"/>
    <w:tmpl w:val="29FE80A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0"/>
        <w:szCs w:val="30"/>
      </w:rPr>
    </w:lvl>
    <w:lvl w:ilvl="2">
      <w:start w:val="1"/>
      <w:numFmt w:val="decimal"/>
      <w:pStyle w:val="Heading3"/>
      <w:lvlText w:val="%1.%2.%3"/>
      <w:lvlJc w:val="left"/>
      <w:pPr>
        <w:ind w:left="720" w:hanging="720"/>
      </w:pPr>
      <w:rPr>
        <w:sz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6E9515B9"/>
    <w:multiLevelType w:val="hybridMultilevel"/>
    <w:tmpl w:val="77C09CE6"/>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44" w15:restartNumberingAfterBreak="0">
    <w:nsid w:val="72810E1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8D50EA"/>
    <w:multiLevelType w:val="hybridMultilevel"/>
    <w:tmpl w:val="C93A5B52"/>
    <w:lvl w:ilvl="0" w:tplc="EA0A0B0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6" w15:restartNumberingAfterBreak="0">
    <w:nsid w:val="77FB1AA0"/>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C2D1E47"/>
    <w:multiLevelType w:val="multilevel"/>
    <w:tmpl w:val="A95224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35"/>
  </w:num>
  <w:num w:numId="3">
    <w:abstractNumId w:val="0"/>
  </w:num>
  <w:num w:numId="4">
    <w:abstractNumId w:val="4"/>
  </w:num>
  <w:num w:numId="5">
    <w:abstractNumId w:val="1"/>
  </w:num>
  <w:num w:numId="6">
    <w:abstractNumId w:val="37"/>
  </w:num>
  <w:num w:numId="7">
    <w:abstractNumId w:val="9"/>
  </w:num>
  <w:num w:numId="8">
    <w:abstractNumId w:val="36"/>
  </w:num>
  <w:num w:numId="9">
    <w:abstractNumId w:val="30"/>
  </w:num>
  <w:num w:numId="10">
    <w:abstractNumId w:val="39"/>
  </w:num>
  <w:num w:numId="11">
    <w:abstractNumId w:val="45"/>
  </w:num>
  <w:num w:numId="12">
    <w:abstractNumId w:val="2"/>
  </w:num>
  <w:num w:numId="13">
    <w:abstractNumId w:val="33"/>
  </w:num>
  <w:num w:numId="14">
    <w:abstractNumId w:val="46"/>
  </w:num>
  <w:num w:numId="15">
    <w:abstractNumId w:val="7"/>
  </w:num>
  <w:num w:numId="16">
    <w:abstractNumId w:val="21"/>
  </w:num>
  <w:num w:numId="17">
    <w:abstractNumId w:val="28"/>
  </w:num>
  <w:num w:numId="18">
    <w:abstractNumId w:val="27"/>
  </w:num>
  <w:num w:numId="19">
    <w:abstractNumId w:val="38"/>
  </w:num>
  <w:num w:numId="20">
    <w:abstractNumId w:val="26"/>
  </w:num>
  <w:num w:numId="21">
    <w:abstractNumId w:val="5"/>
  </w:num>
  <w:num w:numId="22">
    <w:abstractNumId w:val="40"/>
  </w:num>
  <w:num w:numId="23">
    <w:abstractNumId w:val="16"/>
  </w:num>
  <w:num w:numId="24">
    <w:abstractNumId w:val="10"/>
  </w:num>
  <w:num w:numId="25">
    <w:abstractNumId w:val="13"/>
  </w:num>
  <w:num w:numId="26">
    <w:abstractNumId w:val="12"/>
  </w:num>
  <w:num w:numId="27">
    <w:abstractNumId w:val="19"/>
  </w:num>
  <w:num w:numId="28">
    <w:abstractNumId w:val="6"/>
  </w:num>
  <w:num w:numId="29">
    <w:abstractNumId w:val="41"/>
  </w:num>
  <w:num w:numId="30">
    <w:abstractNumId w:val="44"/>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0"/>
  </w:num>
  <w:num w:numId="34">
    <w:abstractNumId w:val="14"/>
  </w:num>
  <w:num w:numId="35">
    <w:abstractNumId w:val="24"/>
  </w:num>
  <w:num w:numId="36">
    <w:abstractNumId w:val="3"/>
  </w:num>
  <w:num w:numId="37">
    <w:abstractNumId w:val="15"/>
  </w:num>
  <w:num w:numId="38">
    <w:abstractNumId w:val="34"/>
  </w:num>
  <w:num w:numId="39">
    <w:abstractNumId w:val="47"/>
  </w:num>
  <w:num w:numId="40">
    <w:abstractNumId w:val="32"/>
  </w:num>
  <w:num w:numId="41">
    <w:abstractNumId w:val="18"/>
  </w:num>
  <w:num w:numId="42">
    <w:abstractNumId w:val="42"/>
  </w:num>
  <w:num w:numId="43">
    <w:abstractNumId w:val="11"/>
  </w:num>
  <w:num w:numId="44">
    <w:abstractNumId w:val="43"/>
  </w:num>
  <w:num w:numId="45">
    <w:abstractNumId w:val="29"/>
  </w:num>
  <w:num w:numId="46">
    <w:abstractNumId w:val="22"/>
  </w:num>
  <w:num w:numId="47">
    <w:abstractNumId w:val="31"/>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41"/>
    <w:rsid w:val="00004C38"/>
    <w:rsid w:val="00017223"/>
    <w:rsid w:val="000336B2"/>
    <w:rsid w:val="00042626"/>
    <w:rsid w:val="00047F09"/>
    <w:rsid w:val="00053385"/>
    <w:rsid w:val="000563D2"/>
    <w:rsid w:val="00060D4F"/>
    <w:rsid w:val="0006749E"/>
    <w:rsid w:val="000773B1"/>
    <w:rsid w:val="00082785"/>
    <w:rsid w:val="000844A5"/>
    <w:rsid w:val="00093312"/>
    <w:rsid w:val="000944C3"/>
    <w:rsid w:val="000A78F3"/>
    <w:rsid w:val="000A7D36"/>
    <w:rsid w:val="000B1452"/>
    <w:rsid w:val="000B43A3"/>
    <w:rsid w:val="000C14C5"/>
    <w:rsid w:val="000E0CC9"/>
    <w:rsid w:val="000E5C7C"/>
    <w:rsid w:val="000F3C98"/>
    <w:rsid w:val="001063CE"/>
    <w:rsid w:val="0011410C"/>
    <w:rsid w:val="00114FF6"/>
    <w:rsid w:val="0014158E"/>
    <w:rsid w:val="00165030"/>
    <w:rsid w:val="00166BE4"/>
    <w:rsid w:val="00171A9C"/>
    <w:rsid w:val="00175A63"/>
    <w:rsid w:val="001873A0"/>
    <w:rsid w:val="001A3F34"/>
    <w:rsid w:val="001B2E62"/>
    <w:rsid w:val="001B7E9D"/>
    <w:rsid w:val="001D473B"/>
    <w:rsid w:val="001D788D"/>
    <w:rsid w:val="001E0285"/>
    <w:rsid w:val="001E4DA3"/>
    <w:rsid w:val="001E7798"/>
    <w:rsid w:val="001F184A"/>
    <w:rsid w:val="00210708"/>
    <w:rsid w:val="00210B9E"/>
    <w:rsid w:val="00226E6E"/>
    <w:rsid w:val="00230EB1"/>
    <w:rsid w:val="002347BC"/>
    <w:rsid w:val="00247B19"/>
    <w:rsid w:val="00257284"/>
    <w:rsid w:val="0026414B"/>
    <w:rsid w:val="00273297"/>
    <w:rsid w:val="00277B7C"/>
    <w:rsid w:val="002802F6"/>
    <w:rsid w:val="0028459D"/>
    <w:rsid w:val="00286611"/>
    <w:rsid w:val="00286D02"/>
    <w:rsid w:val="002A1E5A"/>
    <w:rsid w:val="002B000B"/>
    <w:rsid w:val="002B7731"/>
    <w:rsid w:val="002C7AFF"/>
    <w:rsid w:val="002F18A2"/>
    <w:rsid w:val="002F26E6"/>
    <w:rsid w:val="002F411A"/>
    <w:rsid w:val="00302F4F"/>
    <w:rsid w:val="00304AFA"/>
    <w:rsid w:val="00314A01"/>
    <w:rsid w:val="00314A79"/>
    <w:rsid w:val="003150E4"/>
    <w:rsid w:val="00315FFD"/>
    <w:rsid w:val="00320AAA"/>
    <w:rsid w:val="00327FE5"/>
    <w:rsid w:val="00341E2F"/>
    <w:rsid w:val="00344D31"/>
    <w:rsid w:val="00350C29"/>
    <w:rsid w:val="0035162D"/>
    <w:rsid w:val="0036468C"/>
    <w:rsid w:val="00366E12"/>
    <w:rsid w:val="00370B64"/>
    <w:rsid w:val="00372E4D"/>
    <w:rsid w:val="0037547D"/>
    <w:rsid w:val="00377307"/>
    <w:rsid w:val="00392580"/>
    <w:rsid w:val="003944AD"/>
    <w:rsid w:val="00396C2B"/>
    <w:rsid w:val="003A4157"/>
    <w:rsid w:val="003C60F6"/>
    <w:rsid w:val="003C7047"/>
    <w:rsid w:val="003D2F85"/>
    <w:rsid w:val="003E40C3"/>
    <w:rsid w:val="00400DF3"/>
    <w:rsid w:val="0040555C"/>
    <w:rsid w:val="00410006"/>
    <w:rsid w:val="0041134F"/>
    <w:rsid w:val="004126E8"/>
    <w:rsid w:val="00412C9E"/>
    <w:rsid w:val="00435698"/>
    <w:rsid w:val="00442A55"/>
    <w:rsid w:val="00443CE7"/>
    <w:rsid w:val="00446EBB"/>
    <w:rsid w:val="004748DD"/>
    <w:rsid w:val="00476CD1"/>
    <w:rsid w:val="004866CE"/>
    <w:rsid w:val="004917EB"/>
    <w:rsid w:val="004951A5"/>
    <w:rsid w:val="00495BE3"/>
    <w:rsid w:val="004A026F"/>
    <w:rsid w:val="004A61F7"/>
    <w:rsid w:val="004A6327"/>
    <w:rsid w:val="004B0510"/>
    <w:rsid w:val="004B5AE0"/>
    <w:rsid w:val="004B6C6C"/>
    <w:rsid w:val="004C1224"/>
    <w:rsid w:val="004C7280"/>
    <w:rsid w:val="004D43C3"/>
    <w:rsid w:val="004E25DE"/>
    <w:rsid w:val="004E3ACC"/>
    <w:rsid w:val="004E4C0F"/>
    <w:rsid w:val="005007DC"/>
    <w:rsid w:val="00500D95"/>
    <w:rsid w:val="00503E90"/>
    <w:rsid w:val="00503FF0"/>
    <w:rsid w:val="00513594"/>
    <w:rsid w:val="005174CE"/>
    <w:rsid w:val="00526108"/>
    <w:rsid w:val="00534625"/>
    <w:rsid w:val="00536EDE"/>
    <w:rsid w:val="00545CD6"/>
    <w:rsid w:val="005502E1"/>
    <w:rsid w:val="00563429"/>
    <w:rsid w:val="00566241"/>
    <w:rsid w:val="00573D0D"/>
    <w:rsid w:val="005A1658"/>
    <w:rsid w:val="005A2308"/>
    <w:rsid w:val="005A488E"/>
    <w:rsid w:val="005A57F3"/>
    <w:rsid w:val="005A6A97"/>
    <w:rsid w:val="005B722A"/>
    <w:rsid w:val="005B74A2"/>
    <w:rsid w:val="005C27B8"/>
    <w:rsid w:val="005D0345"/>
    <w:rsid w:val="005D4D20"/>
    <w:rsid w:val="005D74BA"/>
    <w:rsid w:val="005E3B88"/>
    <w:rsid w:val="005E5440"/>
    <w:rsid w:val="005F3B5F"/>
    <w:rsid w:val="0060016A"/>
    <w:rsid w:val="00600E1C"/>
    <w:rsid w:val="00601556"/>
    <w:rsid w:val="00602A4C"/>
    <w:rsid w:val="00604D10"/>
    <w:rsid w:val="006142C2"/>
    <w:rsid w:val="00615097"/>
    <w:rsid w:val="00616852"/>
    <w:rsid w:val="0062396A"/>
    <w:rsid w:val="00651625"/>
    <w:rsid w:val="006519AC"/>
    <w:rsid w:val="00655792"/>
    <w:rsid w:val="006722A6"/>
    <w:rsid w:val="00674915"/>
    <w:rsid w:val="00675A6F"/>
    <w:rsid w:val="006904D6"/>
    <w:rsid w:val="00696345"/>
    <w:rsid w:val="0069680D"/>
    <w:rsid w:val="006A1D40"/>
    <w:rsid w:val="006A1E6C"/>
    <w:rsid w:val="006A5B6A"/>
    <w:rsid w:val="006A7DF4"/>
    <w:rsid w:val="006B0F3A"/>
    <w:rsid w:val="006B57B4"/>
    <w:rsid w:val="006C09F5"/>
    <w:rsid w:val="006C158F"/>
    <w:rsid w:val="006D1810"/>
    <w:rsid w:val="006E156C"/>
    <w:rsid w:val="006E2501"/>
    <w:rsid w:val="006E5C3A"/>
    <w:rsid w:val="006F0770"/>
    <w:rsid w:val="006F21B8"/>
    <w:rsid w:val="00706ED6"/>
    <w:rsid w:val="00707C7C"/>
    <w:rsid w:val="0071267A"/>
    <w:rsid w:val="00717150"/>
    <w:rsid w:val="00720492"/>
    <w:rsid w:val="0072706A"/>
    <w:rsid w:val="00740F9D"/>
    <w:rsid w:val="00742CD9"/>
    <w:rsid w:val="00750C41"/>
    <w:rsid w:val="007541A3"/>
    <w:rsid w:val="00771981"/>
    <w:rsid w:val="00776C46"/>
    <w:rsid w:val="007B333F"/>
    <w:rsid w:val="007B7D15"/>
    <w:rsid w:val="007C082D"/>
    <w:rsid w:val="007C2CDE"/>
    <w:rsid w:val="007C6533"/>
    <w:rsid w:val="007D244E"/>
    <w:rsid w:val="007D7763"/>
    <w:rsid w:val="007E180B"/>
    <w:rsid w:val="007E1DE2"/>
    <w:rsid w:val="007F0460"/>
    <w:rsid w:val="007F1BAA"/>
    <w:rsid w:val="007F320E"/>
    <w:rsid w:val="007F4BCC"/>
    <w:rsid w:val="007F536C"/>
    <w:rsid w:val="00803CF5"/>
    <w:rsid w:val="00807EC2"/>
    <w:rsid w:val="008117E5"/>
    <w:rsid w:val="008207E7"/>
    <w:rsid w:val="008230AD"/>
    <w:rsid w:val="0082492D"/>
    <w:rsid w:val="00843A91"/>
    <w:rsid w:val="00845273"/>
    <w:rsid w:val="00845E50"/>
    <w:rsid w:val="00850D8A"/>
    <w:rsid w:val="008621DF"/>
    <w:rsid w:val="00866352"/>
    <w:rsid w:val="0086751E"/>
    <w:rsid w:val="00870F2B"/>
    <w:rsid w:val="0087275D"/>
    <w:rsid w:val="00874DBD"/>
    <w:rsid w:val="00875236"/>
    <w:rsid w:val="00881372"/>
    <w:rsid w:val="0088165D"/>
    <w:rsid w:val="008856E8"/>
    <w:rsid w:val="00885F2A"/>
    <w:rsid w:val="00890D6D"/>
    <w:rsid w:val="00892A9B"/>
    <w:rsid w:val="008968E1"/>
    <w:rsid w:val="008A3FAD"/>
    <w:rsid w:val="008A50DA"/>
    <w:rsid w:val="008B6542"/>
    <w:rsid w:val="008B681F"/>
    <w:rsid w:val="008B6C4A"/>
    <w:rsid w:val="008B7B31"/>
    <w:rsid w:val="008C4509"/>
    <w:rsid w:val="008C65F2"/>
    <w:rsid w:val="008E0AE9"/>
    <w:rsid w:val="008E5639"/>
    <w:rsid w:val="008F4386"/>
    <w:rsid w:val="00901479"/>
    <w:rsid w:val="0090601E"/>
    <w:rsid w:val="009071C7"/>
    <w:rsid w:val="00912441"/>
    <w:rsid w:val="00912A49"/>
    <w:rsid w:val="00913B93"/>
    <w:rsid w:val="00920FE9"/>
    <w:rsid w:val="0092753E"/>
    <w:rsid w:val="00937331"/>
    <w:rsid w:val="00940641"/>
    <w:rsid w:val="00942680"/>
    <w:rsid w:val="009514CE"/>
    <w:rsid w:val="0095202B"/>
    <w:rsid w:val="009660F5"/>
    <w:rsid w:val="00981EDE"/>
    <w:rsid w:val="009857F3"/>
    <w:rsid w:val="009A4D38"/>
    <w:rsid w:val="009B2C37"/>
    <w:rsid w:val="009D0ED7"/>
    <w:rsid w:val="00A00AC3"/>
    <w:rsid w:val="00A05EB4"/>
    <w:rsid w:val="00A2159C"/>
    <w:rsid w:val="00A22ED4"/>
    <w:rsid w:val="00A23CDC"/>
    <w:rsid w:val="00A25BA6"/>
    <w:rsid w:val="00A31F88"/>
    <w:rsid w:val="00A32F9A"/>
    <w:rsid w:val="00A3370E"/>
    <w:rsid w:val="00A3394D"/>
    <w:rsid w:val="00A36995"/>
    <w:rsid w:val="00A40E36"/>
    <w:rsid w:val="00A516CD"/>
    <w:rsid w:val="00A524D1"/>
    <w:rsid w:val="00A5293D"/>
    <w:rsid w:val="00A55161"/>
    <w:rsid w:val="00A57B27"/>
    <w:rsid w:val="00A63476"/>
    <w:rsid w:val="00A7331A"/>
    <w:rsid w:val="00A87655"/>
    <w:rsid w:val="00A96E41"/>
    <w:rsid w:val="00AA6948"/>
    <w:rsid w:val="00AB54AE"/>
    <w:rsid w:val="00AC0937"/>
    <w:rsid w:val="00AC5B0B"/>
    <w:rsid w:val="00AC78D0"/>
    <w:rsid w:val="00AD0B1C"/>
    <w:rsid w:val="00AE71F8"/>
    <w:rsid w:val="00AF3D29"/>
    <w:rsid w:val="00AF4A76"/>
    <w:rsid w:val="00B11A8B"/>
    <w:rsid w:val="00B12EEC"/>
    <w:rsid w:val="00B17B5D"/>
    <w:rsid w:val="00B26A01"/>
    <w:rsid w:val="00B321BB"/>
    <w:rsid w:val="00B40400"/>
    <w:rsid w:val="00B479BC"/>
    <w:rsid w:val="00B54647"/>
    <w:rsid w:val="00B56769"/>
    <w:rsid w:val="00B606E9"/>
    <w:rsid w:val="00B62221"/>
    <w:rsid w:val="00B65CDF"/>
    <w:rsid w:val="00B744EF"/>
    <w:rsid w:val="00B840C7"/>
    <w:rsid w:val="00B87049"/>
    <w:rsid w:val="00B870B4"/>
    <w:rsid w:val="00BA040A"/>
    <w:rsid w:val="00BA15FD"/>
    <w:rsid w:val="00BB42BA"/>
    <w:rsid w:val="00BB482C"/>
    <w:rsid w:val="00BC01B7"/>
    <w:rsid w:val="00BD34E2"/>
    <w:rsid w:val="00BD513D"/>
    <w:rsid w:val="00BD5BDA"/>
    <w:rsid w:val="00BE5905"/>
    <w:rsid w:val="00BF49F8"/>
    <w:rsid w:val="00C03193"/>
    <w:rsid w:val="00C1010C"/>
    <w:rsid w:val="00C10D14"/>
    <w:rsid w:val="00C13497"/>
    <w:rsid w:val="00C13B1E"/>
    <w:rsid w:val="00C2271F"/>
    <w:rsid w:val="00C2340A"/>
    <w:rsid w:val="00C23E68"/>
    <w:rsid w:val="00C26782"/>
    <w:rsid w:val="00C34C70"/>
    <w:rsid w:val="00C43D81"/>
    <w:rsid w:val="00C54495"/>
    <w:rsid w:val="00C56C3B"/>
    <w:rsid w:val="00C6229F"/>
    <w:rsid w:val="00C67D3B"/>
    <w:rsid w:val="00C73AB2"/>
    <w:rsid w:val="00C73C53"/>
    <w:rsid w:val="00C73D1F"/>
    <w:rsid w:val="00C901F8"/>
    <w:rsid w:val="00C92DF9"/>
    <w:rsid w:val="00C940F2"/>
    <w:rsid w:val="00CA25FC"/>
    <w:rsid w:val="00CB3B51"/>
    <w:rsid w:val="00CD5750"/>
    <w:rsid w:val="00CD5E65"/>
    <w:rsid w:val="00CD7E21"/>
    <w:rsid w:val="00CE7700"/>
    <w:rsid w:val="00CF174E"/>
    <w:rsid w:val="00D00F04"/>
    <w:rsid w:val="00D11F18"/>
    <w:rsid w:val="00D26172"/>
    <w:rsid w:val="00D37D4F"/>
    <w:rsid w:val="00D47A6A"/>
    <w:rsid w:val="00D573DB"/>
    <w:rsid w:val="00D62113"/>
    <w:rsid w:val="00D63503"/>
    <w:rsid w:val="00D63C0B"/>
    <w:rsid w:val="00D64E80"/>
    <w:rsid w:val="00D6783B"/>
    <w:rsid w:val="00D8232C"/>
    <w:rsid w:val="00D8763B"/>
    <w:rsid w:val="00DB20BF"/>
    <w:rsid w:val="00DB4DBF"/>
    <w:rsid w:val="00DB6B5B"/>
    <w:rsid w:val="00DC51E1"/>
    <w:rsid w:val="00DC60FF"/>
    <w:rsid w:val="00DD54EF"/>
    <w:rsid w:val="00DF048B"/>
    <w:rsid w:val="00DF6F87"/>
    <w:rsid w:val="00E11C49"/>
    <w:rsid w:val="00E31AA8"/>
    <w:rsid w:val="00E359A4"/>
    <w:rsid w:val="00E50940"/>
    <w:rsid w:val="00E6184C"/>
    <w:rsid w:val="00E753FA"/>
    <w:rsid w:val="00E769F8"/>
    <w:rsid w:val="00E90F6C"/>
    <w:rsid w:val="00E926B9"/>
    <w:rsid w:val="00EB6B32"/>
    <w:rsid w:val="00EC08D6"/>
    <w:rsid w:val="00EC399A"/>
    <w:rsid w:val="00ED55FF"/>
    <w:rsid w:val="00ED7F49"/>
    <w:rsid w:val="00EE4133"/>
    <w:rsid w:val="00EE7E02"/>
    <w:rsid w:val="00EF0214"/>
    <w:rsid w:val="00EF2811"/>
    <w:rsid w:val="00EF37DF"/>
    <w:rsid w:val="00EF4186"/>
    <w:rsid w:val="00F02F4A"/>
    <w:rsid w:val="00F03264"/>
    <w:rsid w:val="00F05011"/>
    <w:rsid w:val="00F06603"/>
    <w:rsid w:val="00F06719"/>
    <w:rsid w:val="00F23EE7"/>
    <w:rsid w:val="00F27C06"/>
    <w:rsid w:val="00F41267"/>
    <w:rsid w:val="00F4239B"/>
    <w:rsid w:val="00F45AE1"/>
    <w:rsid w:val="00F54ACC"/>
    <w:rsid w:val="00F86893"/>
    <w:rsid w:val="00F92C2F"/>
    <w:rsid w:val="00FA7168"/>
    <w:rsid w:val="00FC3B10"/>
    <w:rsid w:val="00FC5081"/>
    <w:rsid w:val="00FC6919"/>
    <w:rsid w:val="00FD28BB"/>
    <w:rsid w:val="00FD297B"/>
    <w:rsid w:val="00FD7952"/>
    <w:rsid w:val="00FE1822"/>
    <w:rsid w:val="00FE2D67"/>
    <w:rsid w:val="00FE7B5C"/>
    <w:rsid w:val="00FF3F7F"/>
    <w:rsid w:val="00FF5408"/>
    <w:rsid w:val="00FF75F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7164"/>
  <w15:chartTrackingRefBased/>
  <w15:docId w15:val="{196D53A2-B545-4E9E-AD60-966EDFDF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DF3"/>
    <w:pPr>
      <w:spacing w:after="200" w:line="360" w:lineRule="auto"/>
      <w:ind w:firstLine="709"/>
      <w:jc w:val="both"/>
    </w:pPr>
    <w:rPr>
      <w:rFonts w:ascii="Arial" w:hAnsi="Arial"/>
      <w:sz w:val="24"/>
    </w:rPr>
  </w:style>
  <w:style w:type="paragraph" w:styleId="Heading1">
    <w:name w:val="heading 1"/>
    <w:basedOn w:val="Normal"/>
    <w:next w:val="Normal"/>
    <w:link w:val="Heading1Char"/>
    <w:uiPriority w:val="9"/>
    <w:qFormat/>
    <w:rsid w:val="00C73C53"/>
    <w:pPr>
      <w:keepNext/>
      <w:keepLines/>
      <w:numPr>
        <w:numId w:val="42"/>
      </w:numPr>
      <w:spacing w:before="240" w:after="240"/>
      <w:outlineLvl w:val="0"/>
    </w:pPr>
    <w:rPr>
      <w:rFonts w:eastAsiaTheme="majorEastAsia" w:cstheme="majorBidi"/>
      <w:b/>
      <w:sz w:val="32"/>
      <w:szCs w:val="32"/>
    </w:rPr>
  </w:style>
  <w:style w:type="paragraph" w:styleId="Heading2">
    <w:name w:val="heading 2"/>
    <w:basedOn w:val="Heading3"/>
    <w:next w:val="Normal"/>
    <w:link w:val="Heading2Char"/>
    <w:uiPriority w:val="9"/>
    <w:unhideWhenUsed/>
    <w:qFormat/>
    <w:rsid w:val="005B74A2"/>
    <w:pPr>
      <w:numPr>
        <w:ilvl w:val="1"/>
      </w:numPr>
      <w:outlineLvl w:val="1"/>
    </w:pPr>
    <w:rPr>
      <w:sz w:val="30"/>
    </w:rPr>
  </w:style>
  <w:style w:type="paragraph" w:styleId="Heading3">
    <w:name w:val="heading 3"/>
    <w:basedOn w:val="Normal"/>
    <w:next w:val="Normal"/>
    <w:link w:val="Heading3Char"/>
    <w:uiPriority w:val="9"/>
    <w:unhideWhenUsed/>
    <w:qFormat/>
    <w:rsid w:val="005B74A2"/>
    <w:pPr>
      <w:numPr>
        <w:ilvl w:val="2"/>
        <w:numId w:val="42"/>
      </w:numPr>
      <w:spacing w:before="240" w:after="160"/>
      <w:contextualSpacing/>
      <w:jc w:val="left"/>
      <w:outlineLvl w:val="2"/>
    </w:pPr>
    <w:rPr>
      <w:b/>
      <w:sz w:val="28"/>
      <w:szCs w:val="26"/>
    </w:rPr>
  </w:style>
  <w:style w:type="paragraph" w:styleId="Heading4">
    <w:name w:val="heading 4"/>
    <w:basedOn w:val="Heading3"/>
    <w:next w:val="Normal"/>
    <w:link w:val="Heading4Char"/>
    <w:uiPriority w:val="9"/>
    <w:unhideWhenUsed/>
    <w:qFormat/>
    <w:rsid w:val="00F02F4A"/>
    <w:pPr>
      <w:numPr>
        <w:ilvl w:val="3"/>
      </w:numPr>
      <w:spacing w:before="120" w:after="120"/>
      <w:outlineLvl w:val="3"/>
    </w:pPr>
    <w:rPr>
      <w:sz w:val="24"/>
    </w:rPr>
  </w:style>
  <w:style w:type="paragraph" w:styleId="Heading5">
    <w:name w:val="heading 5"/>
    <w:basedOn w:val="Normal"/>
    <w:next w:val="Normal"/>
    <w:link w:val="Heading5Char"/>
    <w:uiPriority w:val="9"/>
    <w:semiHidden/>
    <w:unhideWhenUsed/>
    <w:qFormat/>
    <w:rsid w:val="00C73C53"/>
    <w:pPr>
      <w:keepNext/>
      <w:keepLines/>
      <w:numPr>
        <w:ilvl w:val="4"/>
        <w:numId w:val="4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3C53"/>
    <w:pPr>
      <w:keepNext/>
      <w:keepLines/>
      <w:numPr>
        <w:ilvl w:val="5"/>
        <w:numId w:val="4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3C53"/>
    <w:pPr>
      <w:keepNext/>
      <w:keepLines/>
      <w:numPr>
        <w:ilvl w:val="6"/>
        <w:numId w:val="4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3C53"/>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3C53"/>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E4D"/>
    <w:rPr>
      <w:rFonts w:ascii="Arial" w:eastAsiaTheme="majorEastAsia" w:hAnsi="Arial" w:cstheme="majorBidi"/>
      <w:b/>
      <w:sz w:val="32"/>
      <w:szCs w:val="32"/>
    </w:rPr>
  </w:style>
  <w:style w:type="paragraph" w:customStyle="1" w:styleId="Ostalo">
    <w:name w:val="Ostalo"/>
    <w:basedOn w:val="Normal"/>
    <w:rsid w:val="00B62221"/>
    <w:pPr>
      <w:spacing w:after="120"/>
      <w:ind w:firstLine="0"/>
    </w:pPr>
    <w:rPr>
      <w:rFonts w:eastAsia="Times New Roman" w:cs="Arial"/>
      <w:b/>
      <w:szCs w:val="24"/>
    </w:rPr>
  </w:style>
  <w:style w:type="paragraph" w:customStyle="1" w:styleId="Naslovnica">
    <w:name w:val="Naslovnica"/>
    <w:basedOn w:val="Normal"/>
    <w:rsid w:val="00B62221"/>
    <w:pPr>
      <w:spacing w:after="120"/>
      <w:ind w:firstLine="284"/>
      <w:jc w:val="center"/>
    </w:pPr>
    <w:rPr>
      <w:rFonts w:eastAsia="Times New Roman" w:cs="Arial"/>
      <w:b/>
      <w:sz w:val="28"/>
      <w:szCs w:val="28"/>
    </w:rPr>
  </w:style>
  <w:style w:type="character" w:customStyle="1" w:styleId="Heading2Char">
    <w:name w:val="Heading 2 Char"/>
    <w:basedOn w:val="DefaultParagraphFont"/>
    <w:link w:val="Heading2"/>
    <w:uiPriority w:val="9"/>
    <w:rsid w:val="005B74A2"/>
    <w:rPr>
      <w:rFonts w:ascii="Arial" w:hAnsi="Arial"/>
      <w:b/>
      <w:sz w:val="30"/>
      <w:szCs w:val="26"/>
    </w:rPr>
  </w:style>
  <w:style w:type="paragraph" w:styleId="Title">
    <w:name w:val="Title"/>
    <w:basedOn w:val="Normal"/>
    <w:next w:val="Normal"/>
    <w:link w:val="TitleChar"/>
    <w:uiPriority w:val="10"/>
    <w:qFormat/>
    <w:rsid w:val="00B65CDF"/>
    <w:pPr>
      <w:spacing w:before="240" w:after="24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B65CDF"/>
    <w:rPr>
      <w:rFonts w:ascii="Arial" w:eastAsiaTheme="majorEastAsia" w:hAnsi="Arial" w:cstheme="majorBidi"/>
      <w:b/>
      <w:spacing w:val="-10"/>
      <w:kern w:val="28"/>
      <w:sz w:val="24"/>
      <w:szCs w:val="56"/>
    </w:rPr>
  </w:style>
  <w:style w:type="character" w:customStyle="1" w:styleId="Heading3Char">
    <w:name w:val="Heading 3 Char"/>
    <w:basedOn w:val="DefaultParagraphFont"/>
    <w:link w:val="Heading3"/>
    <w:uiPriority w:val="9"/>
    <w:rsid w:val="005B74A2"/>
    <w:rPr>
      <w:rFonts w:ascii="Arial" w:hAnsi="Arial"/>
      <w:b/>
      <w:sz w:val="28"/>
      <w:szCs w:val="26"/>
    </w:rPr>
  </w:style>
  <w:style w:type="character" w:customStyle="1" w:styleId="Heading4Char">
    <w:name w:val="Heading 4 Char"/>
    <w:basedOn w:val="DefaultParagraphFont"/>
    <w:link w:val="Heading4"/>
    <w:uiPriority w:val="9"/>
    <w:rsid w:val="00F02F4A"/>
    <w:rPr>
      <w:rFonts w:ascii="Arial" w:hAnsi="Arial"/>
      <w:b/>
      <w:sz w:val="24"/>
      <w:szCs w:val="26"/>
    </w:rPr>
  </w:style>
  <w:style w:type="paragraph" w:styleId="FootnoteText">
    <w:name w:val="footnote text"/>
    <w:basedOn w:val="Normal"/>
    <w:link w:val="FootnoteTextChar"/>
    <w:uiPriority w:val="99"/>
    <w:semiHidden/>
    <w:unhideWhenUsed/>
    <w:rsid w:val="00400D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DF3"/>
    <w:rPr>
      <w:rFonts w:ascii="Arial" w:hAnsi="Arial"/>
      <w:sz w:val="20"/>
      <w:szCs w:val="20"/>
    </w:rPr>
  </w:style>
  <w:style w:type="character" w:styleId="FootnoteReference">
    <w:name w:val="footnote reference"/>
    <w:basedOn w:val="DefaultParagraphFont"/>
    <w:uiPriority w:val="99"/>
    <w:semiHidden/>
    <w:unhideWhenUsed/>
    <w:rsid w:val="00400DF3"/>
    <w:rPr>
      <w:vertAlign w:val="superscript"/>
    </w:rPr>
  </w:style>
  <w:style w:type="character" w:styleId="Hyperlink">
    <w:name w:val="Hyperlink"/>
    <w:basedOn w:val="DefaultParagraphFont"/>
    <w:uiPriority w:val="99"/>
    <w:unhideWhenUsed/>
    <w:rsid w:val="00400DF3"/>
    <w:rPr>
      <w:color w:val="0563C1" w:themeColor="hyperlink"/>
      <w:u w:val="single"/>
    </w:rPr>
  </w:style>
  <w:style w:type="character" w:styleId="UnresolvedMention">
    <w:name w:val="Unresolved Mention"/>
    <w:basedOn w:val="DefaultParagraphFont"/>
    <w:uiPriority w:val="99"/>
    <w:semiHidden/>
    <w:unhideWhenUsed/>
    <w:rsid w:val="00400DF3"/>
    <w:rPr>
      <w:color w:val="605E5C"/>
      <w:shd w:val="clear" w:color="auto" w:fill="E1DFDD"/>
    </w:rPr>
  </w:style>
  <w:style w:type="paragraph" w:styleId="ListParagraph">
    <w:name w:val="List Paragraph"/>
    <w:basedOn w:val="Normal"/>
    <w:uiPriority w:val="34"/>
    <w:qFormat/>
    <w:rsid w:val="00F05011"/>
    <w:pPr>
      <w:ind w:left="720"/>
      <w:contextualSpacing/>
    </w:pPr>
  </w:style>
  <w:style w:type="paragraph" w:styleId="TOCHeading">
    <w:name w:val="TOC Heading"/>
    <w:basedOn w:val="Heading1"/>
    <w:next w:val="Normal"/>
    <w:uiPriority w:val="39"/>
    <w:unhideWhenUsed/>
    <w:qFormat/>
    <w:rsid w:val="00803CF5"/>
    <w:p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B681F"/>
    <w:pPr>
      <w:tabs>
        <w:tab w:val="left" w:pos="1560"/>
        <w:tab w:val="right" w:leader="dot" w:pos="8777"/>
      </w:tabs>
      <w:spacing w:after="100"/>
      <w:ind w:firstLine="1134"/>
    </w:pPr>
  </w:style>
  <w:style w:type="paragraph" w:styleId="TOC2">
    <w:name w:val="toc 2"/>
    <w:basedOn w:val="Normal"/>
    <w:next w:val="Normal"/>
    <w:autoRedefine/>
    <w:uiPriority w:val="39"/>
    <w:unhideWhenUsed/>
    <w:rsid w:val="00C2340A"/>
    <w:pPr>
      <w:tabs>
        <w:tab w:val="left" w:pos="1701"/>
        <w:tab w:val="right" w:leader="dot" w:pos="8777"/>
      </w:tabs>
      <w:spacing w:after="0"/>
      <w:ind w:left="238" w:firstLine="896"/>
    </w:pPr>
  </w:style>
  <w:style w:type="paragraph" w:styleId="Header">
    <w:name w:val="header"/>
    <w:basedOn w:val="Normal"/>
    <w:link w:val="HeaderChar"/>
    <w:uiPriority w:val="99"/>
    <w:unhideWhenUsed/>
    <w:rsid w:val="00803C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3CF5"/>
    <w:rPr>
      <w:rFonts w:ascii="Arial" w:hAnsi="Arial"/>
      <w:sz w:val="24"/>
    </w:rPr>
  </w:style>
  <w:style w:type="paragraph" w:styleId="Footer">
    <w:name w:val="footer"/>
    <w:basedOn w:val="Normal"/>
    <w:link w:val="FooterChar"/>
    <w:uiPriority w:val="99"/>
    <w:unhideWhenUsed/>
    <w:rsid w:val="00803C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3CF5"/>
    <w:rPr>
      <w:rFonts w:ascii="Arial" w:hAnsi="Arial"/>
      <w:sz w:val="24"/>
    </w:rPr>
  </w:style>
  <w:style w:type="paragraph" w:styleId="Caption">
    <w:name w:val="caption"/>
    <w:basedOn w:val="Normal"/>
    <w:next w:val="Normal"/>
    <w:uiPriority w:val="35"/>
    <w:unhideWhenUsed/>
    <w:qFormat/>
    <w:rsid w:val="00366E1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66E12"/>
    <w:pPr>
      <w:spacing w:after="0"/>
      <w:ind w:left="480" w:hanging="480"/>
      <w:jc w:val="left"/>
    </w:pPr>
    <w:rPr>
      <w:rFonts w:asciiTheme="minorHAnsi" w:hAnsiTheme="minorHAnsi" w:cstheme="minorHAnsi"/>
      <w:smallCaps/>
      <w:sz w:val="20"/>
      <w:szCs w:val="20"/>
    </w:rPr>
  </w:style>
  <w:style w:type="character" w:styleId="FollowedHyperlink">
    <w:name w:val="FollowedHyperlink"/>
    <w:basedOn w:val="DefaultParagraphFont"/>
    <w:uiPriority w:val="99"/>
    <w:semiHidden/>
    <w:unhideWhenUsed/>
    <w:rsid w:val="00302F4F"/>
    <w:rPr>
      <w:color w:val="954F72" w:themeColor="followedHyperlink"/>
      <w:u w:val="single"/>
    </w:rPr>
  </w:style>
  <w:style w:type="numbering" w:customStyle="1" w:styleId="Style1">
    <w:name w:val="Style1"/>
    <w:uiPriority w:val="99"/>
    <w:rsid w:val="009A4D38"/>
    <w:pPr>
      <w:numPr>
        <w:numId w:val="19"/>
      </w:numPr>
    </w:pPr>
  </w:style>
  <w:style w:type="paragraph" w:styleId="TOC3">
    <w:name w:val="toc 3"/>
    <w:basedOn w:val="Normal"/>
    <w:next w:val="Normal"/>
    <w:autoRedefine/>
    <w:uiPriority w:val="39"/>
    <w:unhideWhenUsed/>
    <w:rsid w:val="00D8763B"/>
    <w:pPr>
      <w:tabs>
        <w:tab w:val="left" w:pos="1843"/>
        <w:tab w:val="right" w:leader="dot" w:pos="8777"/>
      </w:tabs>
      <w:spacing w:after="100"/>
      <w:ind w:left="480"/>
    </w:pPr>
  </w:style>
  <w:style w:type="paragraph" w:styleId="NoSpacing">
    <w:name w:val="No Spacing"/>
    <w:uiPriority w:val="1"/>
    <w:qFormat/>
    <w:rsid w:val="00CF174E"/>
    <w:pPr>
      <w:spacing w:after="0" w:line="240" w:lineRule="auto"/>
      <w:jc w:val="center"/>
    </w:pPr>
    <w:rPr>
      <w:rFonts w:ascii="Arial" w:hAnsi="Arial"/>
      <w:sz w:val="24"/>
    </w:rPr>
  </w:style>
  <w:style w:type="character" w:customStyle="1" w:styleId="Heading5Char">
    <w:name w:val="Heading 5 Char"/>
    <w:basedOn w:val="DefaultParagraphFont"/>
    <w:link w:val="Heading5"/>
    <w:uiPriority w:val="9"/>
    <w:semiHidden/>
    <w:rsid w:val="00C73C5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73C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73C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73C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3C5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7D7763"/>
    <w:pPr>
      <w:spacing w:after="100"/>
      <w:ind w:left="720"/>
    </w:pPr>
  </w:style>
  <w:style w:type="character" w:styleId="PlaceholderText">
    <w:name w:val="Placeholder Text"/>
    <w:basedOn w:val="DefaultParagraphFont"/>
    <w:uiPriority w:val="99"/>
    <w:semiHidden/>
    <w:rsid w:val="00443CE7"/>
    <w:rPr>
      <w:color w:val="808080"/>
    </w:rPr>
  </w:style>
  <w:style w:type="paragraph" w:styleId="HTMLPreformatted">
    <w:name w:val="HTML Preformatted"/>
    <w:basedOn w:val="Normal"/>
    <w:link w:val="HTMLPreformattedChar"/>
    <w:uiPriority w:val="99"/>
    <w:semiHidden/>
    <w:unhideWhenUsed/>
    <w:rsid w:val="0088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881372"/>
    <w:rPr>
      <w:rFonts w:ascii="Courier New" w:eastAsia="Times New Roman" w:hAnsi="Courier New" w:cs="Courier New"/>
      <w:sz w:val="20"/>
      <w:szCs w:val="20"/>
      <w:lang w:eastAsia="hr-HR"/>
    </w:rPr>
  </w:style>
  <w:style w:type="character" w:customStyle="1" w:styleId="pln">
    <w:name w:val="pln"/>
    <w:basedOn w:val="DefaultParagraphFont"/>
    <w:rsid w:val="00881372"/>
  </w:style>
  <w:style w:type="character" w:customStyle="1" w:styleId="pun">
    <w:name w:val="pun"/>
    <w:basedOn w:val="DefaultParagraphFont"/>
    <w:rsid w:val="00881372"/>
  </w:style>
  <w:style w:type="table" w:styleId="TableGrid">
    <w:name w:val="Table Grid"/>
    <w:basedOn w:val="TableNormal"/>
    <w:uiPriority w:val="39"/>
    <w:rsid w:val="0074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42C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360989">
      <w:bodyDiv w:val="1"/>
      <w:marLeft w:val="0"/>
      <w:marRight w:val="0"/>
      <w:marTop w:val="0"/>
      <w:marBottom w:val="0"/>
      <w:divBdr>
        <w:top w:val="none" w:sz="0" w:space="0" w:color="auto"/>
        <w:left w:val="none" w:sz="0" w:space="0" w:color="auto"/>
        <w:bottom w:val="none" w:sz="0" w:space="0" w:color="auto"/>
        <w:right w:val="none" w:sz="0" w:space="0" w:color="auto"/>
      </w:divBdr>
    </w:div>
    <w:div w:id="516775282">
      <w:bodyDiv w:val="1"/>
      <w:marLeft w:val="0"/>
      <w:marRight w:val="0"/>
      <w:marTop w:val="0"/>
      <w:marBottom w:val="0"/>
      <w:divBdr>
        <w:top w:val="none" w:sz="0" w:space="0" w:color="auto"/>
        <w:left w:val="none" w:sz="0" w:space="0" w:color="auto"/>
        <w:bottom w:val="none" w:sz="0" w:space="0" w:color="auto"/>
        <w:right w:val="none" w:sz="0" w:space="0" w:color="auto"/>
      </w:divBdr>
    </w:div>
    <w:div w:id="657225129">
      <w:bodyDiv w:val="1"/>
      <w:marLeft w:val="0"/>
      <w:marRight w:val="0"/>
      <w:marTop w:val="0"/>
      <w:marBottom w:val="0"/>
      <w:divBdr>
        <w:top w:val="none" w:sz="0" w:space="0" w:color="auto"/>
        <w:left w:val="none" w:sz="0" w:space="0" w:color="auto"/>
        <w:bottom w:val="none" w:sz="0" w:space="0" w:color="auto"/>
        <w:right w:val="none" w:sz="0" w:space="0" w:color="auto"/>
      </w:divBdr>
    </w:div>
    <w:div w:id="792602552">
      <w:bodyDiv w:val="1"/>
      <w:marLeft w:val="0"/>
      <w:marRight w:val="0"/>
      <w:marTop w:val="0"/>
      <w:marBottom w:val="0"/>
      <w:divBdr>
        <w:top w:val="none" w:sz="0" w:space="0" w:color="auto"/>
        <w:left w:val="none" w:sz="0" w:space="0" w:color="auto"/>
        <w:bottom w:val="none" w:sz="0" w:space="0" w:color="auto"/>
        <w:right w:val="none" w:sz="0" w:space="0" w:color="auto"/>
      </w:divBdr>
    </w:div>
    <w:div w:id="1066806461">
      <w:bodyDiv w:val="1"/>
      <w:marLeft w:val="0"/>
      <w:marRight w:val="0"/>
      <w:marTop w:val="0"/>
      <w:marBottom w:val="0"/>
      <w:divBdr>
        <w:top w:val="none" w:sz="0" w:space="0" w:color="auto"/>
        <w:left w:val="none" w:sz="0" w:space="0" w:color="auto"/>
        <w:bottom w:val="none" w:sz="0" w:space="0" w:color="auto"/>
        <w:right w:val="none" w:sz="0" w:space="0" w:color="auto"/>
      </w:divBdr>
    </w:div>
    <w:div w:id="1316102873">
      <w:bodyDiv w:val="1"/>
      <w:marLeft w:val="0"/>
      <w:marRight w:val="0"/>
      <w:marTop w:val="0"/>
      <w:marBottom w:val="0"/>
      <w:divBdr>
        <w:top w:val="none" w:sz="0" w:space="0" w:color="auto"/>
        <w:left w:val="none" w:sz="0" w:space="0" w:color="auto"/>
        <w:bottom w:val="none" w:sz="0" w:space="0" w:color="auto"/>
        <w:right w:val="none" w:sz="0" w:space="0" w:color="auto"/>
      </w:divBdr>
    </w:div>
    <w:div w:id="1356425546">
      <w:bodyDiv w:val="1"/>
      <w:marLeft w:val="0"/>
      <w:marRight w:val="0"/>
      <w:marTop w:val="0"/>
      <w:marBottom w:val="0"/>
      <w:divBdr>
        <w:top w:val="none" w:sz="0" w:space="0" w:color="auto"/>
        <w:left w:val="none" w:sz="0" w:space="0" w:color="auto"/>
        <w:bottom w:val="none" w:sz="0" w:space="0" w:color="auto"/>
        <w:right w:val="none" w:sz="0" w:space="0" w:color="auto"/>
      </w:divBdr>
    </w:div>
    <w:div w:id="1677347342">
      <w:bodyDiv w:val="1"/>
      <w:marLeft w:val="0"/>
      <w:marRight w:val="0"/>
      <w:marTop w:val="0"/>
      <w:marBottom w:val="0"/>
      <w:divBdr>
        <w:top w:val="none" w:sz="0" w:space="0" w:color="auto"/>
        <w:left w:val="none" w:sz="0" w:space="0" w:color="auto"/>
        <w:bottom w:val="none" w:sz="0" w:space="0" w:color="auto"/>
        <w:right w:val="none" w:sz="0" w:space="0" w:color="auto"/>
      </w:divBdr>
    </w:div>
    <w:div w:id="1747877842">
      <w:bodyDiv w:val="1"/>
      <w:marLeft w:val="0"/>
      <w:marRight w:val="0"/>
      <w:marTop w:val="0"/>
      <w:marBottom w:val="0"/>
      <w:divBdr>
        <w:top w:val="none" w:sz="0" w:space="0" w:color="auto"/>
        <w:left w:val="none" w:sz="0" w:space="0" w:color="auto"/>
        <w:bottom w:val="none" w:sz="0" w:space="0" w:color="auto"/>
        <w:right w:val="none" w:sz="0" w:space="0" w:color="auto"/>
      </w:divBdr>
    </w:div>
    <w:div w:id="1822849604">
      <w:bodyDiv w:val="1"/>
      <w:marLeft w:val="0"/>
      <w:marRight w:val="0"/>
      <w:marTop w:val="0"/>
      <w:marBottom w:val="0"/>
      <w:divBdr>
        <w:top w:val="none" w:sz="0" w:space="0" w:color="auto"/>
        <w:left w:val="none" w:sz="0" w:space="0" w:color="auto"/>
        <w:bottom w:val="none" w:sz="0" w:space="0" w:color="auto"/>
        <w:right w:val="none" w:sz="0" w:space="0" w:color="auto"/>
      </w:divBdr>
    </w:div>
    <w:div w:id="19656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Directed_acyclic_graph" TargetMode="External"/><Relationship Id="rId3" Type="http://schemas.openxmlformats.org/officeDocument/2006/relationships/styles" Target="styles.xml"/><Relationship Id="rId21" Type="http://schemas.openxmlformats.org/officeDocument/2006/relationships/hyperlink" Target="https://hr.wikipedia.org/wiki/Inteligencij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Bayesian_networ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r.wikipedia.org/wiki/Strojev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r.wikipedia.org/wiki/Rudarenje_podataka"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ipedia.org/wiki/Machine_learnin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demo.caffe.berkeleyvisio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r.wikipedia.org/wiki/Umjetna_inteligencija" TargetMode="External"/><Relationship Id="rId27" Type="http://schemas.openxmlformats.org/officeDocument/2006/relationships/hyperlink" Target="https://www.researchgate.net/publication/324171539_Open_Source_Data_Mining_Programs_A_Case_Study_on_R?_sg=49cI76DL-njcKRzeuSIO-WchrxLa9Kx-d2aJ6BubXKRnJFiuEShWwIOoPVVEq7DTEyEDF62dsg"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Directed_acyclic_graph" TargetMode="External"/><Relationship Id="rId2" Type="http://schemas.openxmlformats.org/officeDocument/2006/relationships/hyperlink" Target="https://en.wikipedia.org/wiki/Bayesian_network" TargetMode="External"/><Relationship Id="rId1" Type="http://schemas.openxmlformats.org/officeDocument/2006/relationships/hyperlink" Target="https://www.britannica.com/technology/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FB8F5-C2E7-46D3-8F7D-534EE00A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17647</TotalTime>
  <Pages>31</Pages>
  <Words>5897</Words>
  <Characters>33615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dc:creator>
  <cp:keywords/>
  <dc:description/>
  <cp:lastModifiedBy>Kristijan Vrabec (kvrabec)</cp:lastModifiedBy>
  <cp:revision>132</cp:revision>
  <dcterms:created xsi:type="dcterms:W3CDTF">2018-06-24T12:25:00Z</dcterms:created>
  <dcterms:modified xsi:type="dcterms:W3CDTF">2018-12-07T12:31:00Z</dcterms:modified>
</cp:coreProperties>
</file>